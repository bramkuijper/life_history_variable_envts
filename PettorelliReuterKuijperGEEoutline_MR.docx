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AECCBC" w14:textId="77777777" w:rsidR="00CD2130" w:rsidRPr="00AE5DED" w:rsidRDefault="00CD2130" w:rsidP="00AE5DED">
      <w:pPr>
        <w:spacing w:line="240" w:lineRule="auto"/>
        <w:jc w:val="center"/>
        <w:rPr>
          <w:rFonts w:ascii="Arial" w:hAnsi="Arial" w:cs="Arial"/>
          <w:b/>
        </w:rPr>
      </w:pPr>
      <w:r w:rsidRPr="00AE5DED">
        <w:rPr>
          <w:rFonts w:ascii="Arial" w:hAnsi="Arial" w:cs="Arial"/>
          <w:b/>
        </w:rPr>
        <w:t>ENVIRONMENTAL PREDICTABILITY AND LIFE HISTORY TRAIT EVOLUTION</w:t>
      </w:r>
    </w:p>
    <w:p w14:paraId="3790BEA2" w14:textId="77777777" w:rsidR="00872D63" w:rsidRDefault="004915A9" w:rsidP="00AE5DED">
      <w:pPr>
        <w:spacing w:line="240" w:lineRule="auto"/>
        <w:jc w:val="both"/>
        <w:rPr>
          <w:rFonts w:ascii="Arial" w:hAnsi="Arial" w:cs="Arial"/>
        </w:rPr>
      </w:pPr>
      <w:r w:rsidRPr="00AE5DED">
        <w:rPr>
          <w:rFonts w:ascii="Arial" w:hAnsi="Arial" w:cs="Arial"/>
          <w:b/>
          <w:u w:val="single"/>
        </w:rPr>
        <w:t>Broad concept</w:t>
      </w:r>
    </w:p>
    <w:p w14:paraId="63F106EF" w14:textId="6F7C187E" w:rsidR="00EE1C87" w:rsidRPr="00AE5DED" w:rsidRDefault="00CD2130" w:rsidP="00AE5DED">
      <w:pPr>
        <w:spacing w:line="240" w:lineRule="auto"/>
        <w:jc w:val="both"/>
        <w:rPr>
          <w:rFonts w:ascii="Arial" w:hAnsi="Arial" w:cs="Arial"/>
        </w:rPr>
      </w:pPr>
      <w:r w:rsidRPr="00AE5DED">
        <w:rPr>
          <w:rFonts w:ascii="Arial" w:hAnsi="Arial" w:cs="Arial"/>
        </w:rPr>
        <w:t>Fluctuating environments represent a major challenge for all organisms, because different environmental conditions impose varying and sometimes opposing demands on morphology, physiology and behaviour</w:t>
      </w:r>
      <w:r w:rsidR="00B15DB4">
        <w:rPr>
          <w:rFonts w:ascii="Arial" w:hAnsi="Arial" w:cs="Arial"/>
        </w:rPr>
        <w:t>. This c</w:t>
      </w:r>
      <w:r w:rsidRPr="00AE5DED">
        <w:rPr>
          <w:rFonts w:ascii="Arial" w:hAnsi="Arial" w:cs="Arial"/>
        </w:rPr>
        <w:t>omplicat</w:t>
      </w:r>
      <w:r w:rsidR="00B15DB4">
        <w:rPr>
          <w:rFonts w:ascii="Arial" w:hAnsi="Arial" w:cs="Arial"/>
        </w:rPr>
        <w:t>es</w:t>
      </w:r>
      <w:r w:rsidRPr="00AE5DED">
        <w:rPr>
          <w:rFonts w:ascii="Arial" w:hAnsi="Arial" w:cs="Arial"/>
        </w:rPr>
        <w:t xml:space="preserve"> reproductive decisions and sometimes heavily </w:t>
      </w:r>
      <w:r w:rsidR="00B15DB4" w:rsidRPr="00AE5DED">
        <w:rPr>
          <w:rFonts w:ascii="Arial" w:hAnsi="Arial" w:cs="Arial"/>
        </w:rPr>
        <w:t>constrain</w:t>
      </w:r>
      <w:r w:rsidR="00B15DB4">
        <w:rPr>
          <w:rFonts w:ascii="Arial" w:hAnsi="Arial" w:cs="Arial"/>
        </w:rPr>
        <w:t>s</w:t>
      </w:r>
      <w:r w:rsidR="00B15DB4" w:rsidRPr="00AE5DED">
        <w:rPr>
          <w:rFonts w:ascii="Arial" w:hAnsi="Arial" w:cs="Arial"/>
        </w:rPr>
        <w:t xml:space="preserve"> </w:t>
      </w:r>
      <w:r w:rsidRPr="00AE5DED">
        <w:rPr>
          <w:rFonts w:ascii="Arial" w:hAnsi="Arial" w:cs="Arial"/>
        </w:rPr>
        <w:t>life history strategies. Fluctuations in environmental conditions can be</w:t>
      </w:r>
      <w:r w:rsidR="00B15DB4">
        <w:rPr>
          <w:rFonts w:ascii="Arial" w:hAnsi="Arial" w:cs="Arial"/>
        </w:rPr>
        <w:t xml:space="preserve"> separated into</w:t>
      </w:r>
      <w:r w:rsidRPr="00AE5DED">
        <w:rPr>
          <w:rFonts w:ascii="Arial" w:hAnsi="Arial" w:cs="Arial"/>
        </w:rPr>
        <w:t xml:space="preserve"> </w:t>
      </w:r>
      <w:r w:rsidR="00B15DB4">
        <w:rPr>
          <w:rFonts w:ascii="Arial" w:hAnsi="Arial" w:cs="Arial"/>
        </w:rPr>
        <w:t xml:space="preserve">regular changes (such as </w:t>
      </w:r>
      <w:r w:rsidRPr="00AE5DED">
        <w:rPr>
          <w:rFonts w:ascii="Arial" w:hAnsi="Arial" w:cs="Arial"/>
        </w:rPr>
        <w:t>seasonal</w:t>
      </w:r>
      <w:r w:rsidR="00B15DB4">
        <w:rPr>
          <w:rFonts w:ascii="Arial" w:hAnsi="Arial" w:cs="Arial"/>
        </w:rPr>
        <w:t xml:space="preserve"> variation) and</w:t>
      </w:r>
      <w:r w:rsidRPr="00AE5DED">
        <w:rPr>
          <w:rFonts w:ascii="Arial" w:hAnsi="Arial" w:cs="Arial"/>
        </w:rPr>
        <w:t xml:space="preserve"> stochastic</w:t>
      </w:r>
      <w:r w:rsidR="00B15DB4">
        <w:rPr>
          <w:rFonts w:ascii="Arial" w:hAnsi="Arial" w:cs="Arial"/>
        </w:rPr>
        <w:t xml:space="preserve"> changes. T</w:t>
      </w:r>
      <w:r w:rsidRPr="00AE5DED">
        <w:rPr>
          <w:rFonts w:ascii="Arial" w:hAnsi="Arial" w:cs="Arial"/>
        </w:rPr>
        <w:t>o date, our understanding of the relative importance of these two types of environmental fluctuations in shaping life histories is limited. With this project, we</w:t>
      </w:r>
      <w:r w:rsidR="004915A9" w:rsidRPr="00AE5DED">
        <w:rPr>
          <w:rFonts w:ascii="Arial" w:hAnsi="Arial" w:cs="Arial"/>
        </w:rPr>
        <w:t xml:space="preserve"> (</w:t>
      </w:r>
      <w:r w:rsidR="00C95D71">
        <w:rPr>
          <w:rFonts w:ascii="Arial" w:hAnsi="Arial" w:cs="Arial"/>
        </w:rPr>
        <w:t xml:space="preserve">PI </w:t>
      </w:r>
      <w:r w:rsidR="004915A9" w:rsidRPr="00AE5DED">
        <w:rPr>
          <w:rFonts w:ascii="Arial" w:hAnsi="Arial" w:cs="Arial"/>
        </w:rPr>
        <w:t xml:space="preserve">Nathalie Pettorelli, </w:t>
      </w:r>
      <w:r w:rsidR="00C95D71">
        <w:rPr>
          <w:rFonts w:ascii="Arial" w:hAnsi="Arial" w:cs="Arial"/>
        </w:rPr>
        <w:t xml:space="preserve">CoI </w:t>
      </w:r>
      <w:r w:rsidR="004915A9" w:rsidRPr="00AE5DED">
        <w:rPr>
          <w:rFonts w:ascii="Arial" w:hAnsi="Arial" w:cs="Arial"/>
        </w:rPr>
        <w:t>Max Reuter</w:t>
      </w:r>
      <w:r w:rsidR="00C95D71">
        <w:rPr>
          <w:rFonts w:ascii="Arial" w:hAnsi="Arial" w:cs="Arial"/>
        </w:rPr>
        <w:t xml:space="preserve"> and project partners</w:t>
      </w:r>
      <w:r w:rsidR="004915A9" w:rsidRPr="00AE5DED">
        <w:rPr>
          <w:rFonts w:ascii="Arial" w:hAnsi="Arial" w:cs="Arial"/>
        </w:rPr>
        <w:t xml:space="preserve"> </w:t>
      </w:r>
      <w:r w:rsidR="00C540AD">
        <w:rPr>
          <w:rFonts w:ascii="Arial" w:hAnsi="Arial" w:cs="Arial"/>
        </w:rPr>
        <w:t xml:space="preserve">Bram Kuijper, </w:t>
      </w:r>
      <w:r w:rsidR="004915A9" w:rsidRPr="00AE5DED">
        <w:rPr>
          <w:rFonts w:ascii="Arial" w:hAnsi="Arial" w:cs="Arial"/>
        </w:rPr>
        <w:t>Hanna Kokko</w:t>
      </w:r>
      <w:r w:rsidR="00C95D71">
        <w:rPr>
          <w:rFonts w:ascii="Arial" w:hAnsi="Arial" w:cs="Arial"/>
        </w:rPr>
        <w:t xml:space="preserve"> and</w:t>
      </w:r>
      <w:r w:rsidR="004915A9" w:rsidRPr="00AE5DED">
        <w:rPr>
          <w:rFonts w:ascii="Arial" w:hAnsi="Arial" w:cs="Arial"/>
        </w:rPr>
        <w:t xml:space="preserve"> Per Lundberg)</w:t>
      </w:r>
      <w:r w:rsidRPr="00AE5DED">
        <w:rPr>
          <w:rFonts w:ascii="Arial" w:hAnsi="Arial" w:cs="Arial"/>
        </w:rPr>
        <w:t xml:space="preserve"> will develop an integrated </w:t>
      </w:r>
      <w:r w:rsidR="00C251A5">
        <w:rPr>
          <w:rFonts w:ascii="Arial" w:hAnsi="Arial" w:cs="Arial"/>
        </w:rPr>
        <w:t xml:space="preserve">research </w:t>
      </w:r>
      <w:r w:rsidRPr="00AE5DED">
        <w:rPr>
          <w:rFonts w:ascii="Arial" w:hAnsi="Arial" w:cs="Arial"/>
        </w:rPr>
        <w:t>programme that includes theory development, large-scale data analysis and experimentation to obtain a clear understanding of how seasonal and stochastic fluctuations in environmental conditions can shape life history traits of iteroparous species, paying particular attention to possible interactions</w:t>
      </w:r>
      <w:r w:rsidR="00D961DC">
        <w:rPr>
          <w:rFonts w:ascii="Arial" w:hAnsi="Arial" w:cs="Arial"/>
        </w:rPr>
        <w:t xml:space="preserve"> between </w:t>
      </w:r>
      <w:r w:rsidR="00D961DC" w:rsidRPr="00AE5DED">
        <w:rPr>
          <w:rFonts w:ascii="Arial" w:hAnsi="Arial" w:cs="Arial"/>
        </w:rPr>
        <w:t>seasonal and stochastic fluctuations</w:t>
      </w:r>
      <w:r w:rsidR="00D961DC">
        <w:rPr>
          <w:rFonts w:ascii="Arial" w:hAnsi="Arial" w:cs="Arial"/>
        </w:rPr>
        <w:t>. This understanding is key for predicting species’ response to climate change</w:t>
      </w:r>
      <w:r w:rsidR="00C251A5">
        <w:rPr>
          <w:rFonts w:ascii="Arial" w:hAnsi="Arial" w:cs="Arial"/>
        </w:rPr>
        <w:t>, which incorporates both types of environmental variability</w:t>
      </w:r>
      <w:r w:rsidR="00D961DC">
        <w:rPr>
          <w:rFonts w:ascii="Arial" w:hAnsi="Arial" w:cs="Arial"/>
        </w:rPr>
        <w:t xml:space="preserve">. </w:t>
      </w:r>
    </w:p>
    <w:p w14:paraId="4C15FEF0" w14:textId="7F9B5B10" w:rsidR="00872D63" w:rsidRDefault="00CD2130" w:rsidP="00AE5DED">
      <w:pPr>
        <w:spacing w:line="240" w:lineRule="auto"/>
        <w:jc w:val="both"/>
        <w:rPr>
          <w:rFonts w:ascii="Arial" w:hAnsi="Arial" w:cs="Arial"/>
          <w:b/>
          <w:u w:val="single"/>
        </w:rPr>
      </w:pPr>
      <w:r w:rsidRPr="00AE5DED">
        <w:rPr>
          <w:rFonts w:ascii="Arial" w:hAnsi="Arial" w:cs="Arial"/>
          <w:b/>
          <w:u w:val="single"/>
        </w:rPr>
        <w:t>Background</w:t>
      </w:r>
    </w:p>
    <w:p w14:paraId="30A3F955" w14:textId="6046913B" w:rsidR="00EE1C87" w:rsidRPr="00AE5DED" w:rsidRDefault="00CD2130" w:rsidP="00AE5DED">
      <w:pPr>
        <w:spacing w:line="240" w:lineRule="auto"/>
        <w:jc w:val="both"/>
        <w:rPr>
          <w:rFonts w:ascii="Arial" w:hAnsi="Arial" w:cs="Arial"/>
        </w:rPr>
      </w:pPr>
      <w:r w:rsidRPr="00AE5DED">
        <w:rPr>
          <w:rFonts w:ascii="Arial" w:hAnsi="Arial" w:cs="Arial"/>
        </w:rPr>
        <w:t>Seasonal and stochastic fluctuations represent two distinct types of environmental fluctuations; together, they shape e</w:t>
      </w:r>
      <w:r w:rsidR="004915A9" w:rsidRPr="00AE5DED">
        <w:rPr>
          <w:rFonts w:ascii="Arial" w:hAnsi="Arial" w:cs="Arial"/>
        </w:rPr>
        <w:t>nvironmental predictability</w:t>
      </w:r>
      <w:r w:rsidRPr="00AE5DED">
        <w:rPr>
          <w:rFonts w:ascii="Arial" w:hAnsi="Arial" w:cs="Arial"/>
        </w:rPr>
        <w:t xml:space="preserve">. To some extent, </w:t>
      </w:r>
      <w:r w:rsidR="009014C3">
        <w:rPr>
          <w:rFonts w:ascii="Arial" w:hAnsi="Arial" w:cs="Arial"/>
        </w:rPr>
        <w:t xml:space="preserve">both have </w:t>
      </w:r>
      <w:r w:rsidRPr="00AE5DED">
        <w:rPr>
          <w:rFonts w:ascii="Arial" w:hAnsi="Arial" w:cs="Arial"/>
        </w:rPr>
        <w:t xml:space="preserve">been considered </w:t>
      </w:r>
      <w:r w:rsidR="009014C3">
        <w:rPr>
          <w:rFonts w:ascii="Arial" w:hAnsi="Arial" w:cs="Arial"/>
        </w:rPr>
        <w:t xml:space="preserve">in studies of </w:t>
      </w:r>
      <w:r w:rsidRPr="00AE5DED">
        <w:rPr>
          <w:rFonts w:ascii="Arial" w:hAnsi="Arial" w:cs="Arial"/>
        </w:rPr>
        <w:t>life history adaptations to environmental fluctuations</w:t>
      </w:r>
      <w:r w:rsidR="00D961DC">
        <w:rPr>
          <w:rFonts w:ascii="Arial" w:hAnsi="Arial" w:cs="Arial"/>
        </w:rPr>
        <w:t xml:space="preserve">, </w:t>
      </w:r>
      <w:r w:rsidR="009014C3">
        <w:rPr>
          <w:rFonts w:ascii="Arial" w:hAnsi="Arial" w:cs="Arial"/>
        </w:rPr>
        <w:t>but typically the two types are considered in isolation</w:t>
      </w:r>
      <w:r w:rsidR="00D961DC">
        <w:rPr>
          <w:rFonts w:ascii="Arial" w:hAnsi="Arial" w:cs="Arial"/>
        </w:rPr>
        <w:t xml:space="preserve">. </w:t>
      </w:r>
      <w:r w:rsidR="009014C3">
        <w:rPr>
          <w:rFonts w:ascii="Arial" w:hAnsi="Arial" w:cs="Arial"/>
        </w:rPr>
        <w:t>W</w:t>
      </w:r>
      <w:r w:rsidRPr="00AE5DED">
        <w:rPr>
          <w:rFonts w:ascii="Arial" w:hAnsi="Arial" w:cs="Arial"/>
        </w:rPr>
        <w:t xml:space="preserve">ork on life histories in seasonal environments </w:t>
      </w:r>
      <w:r w:rsidR="00D961DC">
        <w:rPr>
          <w:rFonts w:ascii="Arial" w:hAnsi="Arial" w:cs="Arial"/>
        </w:rPr>
        <w:t xml:space="preserve">mostly </w:t>
      </w:r>
      <w:r w:rsidR="00C251A5">
        <w:rPr>
          <w:rFonts w:ascii="Arial" w:hAnsi="Arial" w:cs="Arial"/>
        </w:rPr>
        <w:t>ignores</w:t>
      </w:r>
      <w:r w:rsidRPr="00AE5DED">
        <w:rPr>
          <w:rFonts w:ascii="Arial" w:hAnsi="Arial" w:cs="Arial"/>
        </w:rPr>
        <w:t xml:space="preserve"> stochastic environmental fluctuations</w:t>
      </w:r>
      <w:r w:rsidR="00C251A5">
        <w:rPr>
          <w:rFonts w:ascii="Arial" w:hAnsi="Arial" w:cs="Arial"/>
        </w:rPr>
        <w:t xml:space="preserve">, while </w:t>
      </w:r>
      <w:r w:rsidRPr="00AE5DED">
        <w:rPr>
          <w:rFonts w:ascii="Arial" w:hAnsi="Arial" w:cs="Arial"/>
        </w:rPr>
        <w:t>studies focused on</w:t>
      </w:r>
      <w:r w:rsidR="00D961DC">
        <w:rPr>
          <w:rFonts w:ascii="Arial" w:hAnsi="Arial" w:cs="Arial"/>
        </w:rPr>
        <w:t xml:space="preserve"> stochastic fluctuations and </w:t>
      </w:r>
      <w:r w:rsidRPr="00AE5DED">
        <w:rPr>
          <w:rFonts w:ascii="Arial" w:hAnsi="Arial" w:cs="Arial"/>
        </w:rPr>
        <w:t>bet-hedging</w:t>
      </w:r>
      <w:r w:rsidR="00D961DC">
        <w:rPr>
          <w:rFonts w:ascii="Arial" w:hAnsi="Arial" w:cs="Arial"/>
        </w:rPr>
        <w:t xml:space="preserve"> strategies (</w:t>
      </w:r>
      <w:r w:rsidR="004F57D2">
        <w:rPr>
          <w:rFonts w:ascii="Arial" w:hAnsi="Arial" w:cs="Arial"/>
        </w:rPr>
        <w:t>strategies</w:t>
      </w:r>
      <w:r w:rsidR="00C251A5">
        <w:rPr>
          <w:rFonts w:ascii="Arial" w:hAnsi="Arial" w:cs="Arial"/>
        </w:rPr>
        <w:t xml:space="preserve"> that reduce</w:t>
      </w:r>
      <w:r w:rsidR="004F57D2" w:rsidRPr="004F57D2">
        <w:rPr>
          <w:rFonts w:ascii="Arial" w:hAnsi="Arial" w:cs="Arial"/>
        </w:rPr>
        <w:t xml:space="preserve"> the variance in fitness at the expense of a lowered arithmetic mean fitness</w:t>
      </w:r>
      <w:r w:rsidR="004F57D2">
        <w:rPr>
          <w:rFonts w:ascii="Arial" w:hAnsi="Arial" w:cs="Arial"/>
        </w:rPr>
        <w:t>)</w:t>
      </w:r>
      <w:r w:rsidRPr="00AE5DED">
        <w:rPr>
          <w:rFonts w:ascii="Arial" w:hAnsi="Arial" w:cs="Arial"/>
        </w:rPr>
        <w:t xml:space="preserve"> </w:t>
      </w:r>
      <w:ins w:id="0" w:author="Max Reuter" w:date="2016-05-13T10:54:00Z">
        <w:r w:rsidR="001C76C7">
          <w:rPr>
            <w:rFonts w:ascii="Arial" w:hAnsi="Arial" w:cs="Arial"/>
          </w:rPr>
          <w:t xml:space="preserve">assume the absence of seasonal variation and </w:t>
        </w:r>
      </w:ins>
      <w:r w:rsidRPr="00AE5DED">
        <w:rPr>
          <w:rFonts w:ascii="Arial" w:hAnsi="Arial" w:cs="Arial"/>
        </w:rPr>
        <w:t xml:space="preserve">have failed to </w:t>
      </w:r>
      <w:ins w:id="1" w:author="Max Reuter" w:date="2016-05-13T10:53:00Z">
        <w:r w:rsidR="001C76C7">
          <w:rPr>
            <w:rFonts w:ascii="Arial" w:hAnsi="Arial" w:cs="Arial"/>
          </w:rPr>
          <w:t xml:space="preserve">incorporate </w:t>
        </w:r>
      </w:ins>
      <w:ins w:id="2" w:author="Max Reuter" w:date="2016-05-13T10:54:00Z">
        <w:r w:rsidR="001C76C7">
          <w:rPr>
            <w:rFonts w:ascii="Arial" w:hAnsi="Arial" w:cs="Arial"/>
          </w:rPr>
          <w:t>the demographic effects that are crucial for understanding the evolution of</w:t>
        </w:r>
      </w:ins>
      <w:del w:id="3" w:author="Max Reuter" w:date="2016-05-13T10:54:00Z">
        <w:r w:rsidRPr="00AE5DED" w:rsidDel="001C76C7">
          <w:rPr>
            <w:rFonts w:ascii="Arial" w:hAnsi="Arial" w:cs="Arial"/>
          </w:rPr>
          <w:delText>provide us with insights into how both types of environmental fluctuations shape</w:delText>
        </w:r>
      </w:del>
      <w:r w:rsidRPr="00AE5DED">
        <w:rPr>
          <w:rFonts w:ascii="Arial" w:hAnsi="Arial" w:cs="Arial"/>
        </w:rPr>
        <w:t xml:space="preserve"> life histories. As a consequence, we are still to assess the factors shaping the relative importance of these two components of environmental predictability in determining life reproductive strategies of iteroparous species</w:t>
      </w:r>
      <w:ins w:id="4" w:author="Max Reuter" w:date="2016-05-13T10:55:00Z">
        <w:r w:rsidR="001C76C7">
          <w:rPr>
            <w:rFonts w:ascii="Arial" w:hAnsi="Arial" w:cs="Arial"/>
          </w:rPr>
          <w:t>. Fil</w:t>
        </w:r>
      </w:ins>
      <w:ins w:id="5" w:author="Max Reuter" w:date="2016-05-13T12:08:00Z">
        <w:r w:rsidR="005C0D0E">
          <w:rPr>
            <w:rFonts w:ascii="Arial" w:hAnsi="Arial" w:cs="Arial"/>
          </w:rPr>
          <w:t>l</w:t>
        </w:r>
      </w:ins>
      <w:ins w:id="6" w:author="Max Reuter" w:date="2016-05-13T10:55:00Z">
        <w:r w:rsidR="001C76C7">
          <w:rPr>
            <w:rFonts w:ascii="Arial" w:hAnsi="Arial" w:cs="Arial"/>
          </w:rPr>
          <w:t xml:space="preserve">ing this gap in our knowledge is crucial for understanding the fundamental forces that shape </w:t>
        </w:r>
      </w:ins>
      <w:ins w:id="7" w:author="Max Reuter" w:date="2016-05-13T12:07:00Z">
        <w:r w:rsidR="00D448D1">
          <w:rPr>
            <w:rFonts w:ascii="Arial" w:hAnsi="Arial" w:cs="Arial"/>
          </w:rPr>
          <w:t>life organismal histories</w:t>
        </w:r>
      </w:ins>
      <w:ins w:id="8" w:author="Max Reuter" w:date="2016-05-13T10:55:00Z">
        <w:r w:rsidR="001C76C7">
          <w:rPr>
            <w:rFonts w:ascii="Arial" w:hAnsi="Arial" w:cs="Arial"/>
          </w:rPr>
          <w:t xml:space="preserve">, </w:t>
        </w:r>
      </w:ins>
      <w:ins w:id="9" w:author="Max Reuter" w:date="2016-05-13T12:07:00Z">
        <w:r w:rsidR="00D448D1">
          <w:rPr>
            <w:rFonts w:ascii="Arial" w:hAnsi="Arial" w:cs="Arial"/>
          </w:rPr>
          <w:t>as well as for our capacity to predict how species will respond to</w:t>
        </w:r>
      </w:ins>
      <w:ins w:id="10" w:author="Max Reuter" w:date="2016-05-13T10:55:00Z">
        <w:r w:rsidR="005C0D0E">
          <w:rPr>
            <w:rFonts w:ascii="Arial" w:hAnsi="Arial" w:cs="Arial"/>
          </w:rPr>
          <w:t xml:space="preserve"> </w:t>
        </w:r>
      </w:ins>
      <w:ins w:id="11" w:author="Max Reuter" w:date="2016-05-13T12:08:00Z">
        <w:r w:rsidR="005C0D0E">
          <w:rPr>
            <w:rFonts w:ascii="Arial" w:hAnsi="Arial" w:cs="Arial"/>
          </w:rPr>
          <w:t xml:space="preserve">the </w:t>
        </w:r>
      </w:ins>
      <w:ins w:id="12" w:author="Max Reuter" w:date="2016-05-13T10:55:00Z">
        <w:r w:rsidR="00D448D1">
          <w:rPr>
            <w:rFonts w:ascii="Arial" w:hAnsi="Arial" w:cs="Arial"/>
          </w:rPr>
          <w:t>shift</w:t>
        </w:r>
      </w:ins>
      <w:ins w:id="13" w:author="Max Reuter" w:date="2016-05-13T12:08:00Z">
        <w:r w:rsidR="005C0D0E">
          <w:rPr>
            <w:rFonts w:ascii="Arial" w:hAnsi="Arial" w:cs="Arial"/>
          </w:rPr>
          <w:t>s</w:t>
        </w:r>
      </w:ins>
      <w:ins w:id="14" w:author="Max Reuter" w:date="2016-05-13T10:55:00Z">
        <w:r w:rsidR="00D448D1">
          <w:rPr>
            <w:rFonts w:ascii="Arial" w:hAnsi="Arial" w:cs="Arial"/>
          </w:rPr>
          <w:t xml:space="preserve"> in the patter</w:t>
        </w:r>
        <w:r w:rsidR="001C76C7">
          <w:rPr>
            <w:rFonts w:ascii="Arial" w:hAnsi="Arial" w:cs="Arial"/>
          </w:rPr>
          <w:t>ns of environment</w:t>
        </w:r>
      </w:ins>
      <w:ins w:id="15" w:author="Max Reuter" w:date="2016-05-13T12:08:00Z">
        <w:r w:rsidR="00D448D1">
          <w:rPr>
            <w:rFonts w:ascii="Arial" w:hAnsi="Arial" w:cs="Arial"/>
          </w:rPr>
          <w:t xml:space="preserve">al fluctuations </w:t>
        </w:r>
        <w:r w:rsidR="005C0D0E">
          <w:rPr>
            <w:rFonts w:ascii="Arial" w:hAnsi="Arial" w:cs="Arial"/>
          </w:rPr>
          <w:t>that are caused by climate change</w:t>
        </w:r>
      </w:ins>
      <w:r w:rsidRPr="00AE5DED">
        <w:rPr>
          <w:rFonts w:ascii="Arial" w:hAnsi="Arial" w:cs="Arial"/>
        </w:rPr>
        <w:t xml:space="preserve">. </w:t>
      </w:r>
    </w:p>
    <w:p w14:paraId="5590810B" w14:textId="77777777" w:rsidR="00872D63" w:rsidRDefault="004915A9" w:rsidP="00AE5DED">
      <w:pPr>
        <w:spacing w:line="240" w:lineRule="auto"/>
        <w:jc w:val="both"/>
        <w:rPr>
          <w:rFonts w:ascii="Arial" w:hAnsi="Arial" w:cs="Arial"/>
          <w:b/>
        </w:rPr>
      </w:pPr>
      <w:r w:rsidRPr="00AE5DED">
        <w:rPr>
          <w:rFonts w:ascii="Arial" w:hAnsi="Arial" w:cs="Arial"/>
          <w:b/>
          <w:u w:val="single"/>
        </w:rPr>
        <w:t>O</w:t>
      </w:r>
      <w:r w:rsidR="00CD2130" w:rsidRPr="00AE5DED">
        <w:rPr>
          <w:rFonts w:ascii="Arial" w:hAnsi="Arial" w:cs="Arial"/>
          <w:b/>
          <w:u w:val="single"/>
        </w:rPr>
        <w:t>bjectives</w:t>
      </w:r>
    </w:p>
    <w:p w14:paraId="1DA10B0C" w14:textId="54DDE346" w:rsidR="007D2B32" w:rsidRPr="00AE5DED" w:rsidRDefault="00CD2130" w:rsidP="00AE5DED">
      <w:pPr>
        <w:spacing w:line="240" w:lineRule="auto"/>
        <w:jc w:val="both"/>
        <w:rPr>
          <w:rFonts w:ascii="Arial" w:hAnsi="Arial" w:cs="Arial"/>
        </w:rPr>
      </w:pPr>
      <w:r w:rsidRPr="00AE5DED">
        <w:rPr>
          <w:rFonts w:ascii="Arial" w:hAnsi="Arial" w:cs="Arial"/>
        </w:rPr>
        <w:t xml:space="preserve">This project </w:t>
      </w:r>
      <w:ins w:id="16" w:author="Max Reuter" w:date="2016-05-13T12:09:00Z">
        <w:r w:rsidR="005C0D0E">
          <w:rPr>
            <w:rFonts w:ascii="Arial" w:hAnsi="Arial" w:cs="Arial"/>
          </w:rPr>
          <w:t>addresses the above questions by investing how seasonality, stochastic environmental variations and their interaction</w:t>
        </w:r>
      </w:ins>
      <w:del w:id="17" w:author="Max Reuter" w:date="2016-05-13T12:10:00Z">
        <w:r w:rsidRPr="00AE5DED" w:rsidDel="005C0D0E">
          <w:rPr>
            <w:rFonts w:ascii="Arial" w:hAnsi="Arial" w:cs="Arial"/>
          </w:rPr>
          <w:delText>addresses a core issue in evolution</w:delText>
        </w:r>
        <w:r w:rsidR="00C251A5" w:rsidDel="005C0D0E">
          <w:rPr>
            <w:rFonts w:ascii="Arial" w:hAnsi="Arial" w:cs="Arial"/>
          </w:rPr>
          <w:delText xml:space="preserve">ary theory: </w:delText>
        </w:r>
        <w:r w:rsidRPr="00AE5DED" w:rsidDel="005C0D0E">
          <w:rPr>
            <w:rFonts w:ascii="Arial" w:hAnsi="Arial" w:cs="Arial"/>
          </w:rPr>
          <w:delText xml:space="preserve">identifying the </w:delText>
        </w:r>
        <w:r w:rsidR="00FD7342" w:rsidDel="005C0D0E">
          <w:rPr>
            <w:rFonts w:ascii="Arial" w:hAnsi="Arial" w:cs="Arial"/>
          </w:rPr>
          <w:delText>processes</w:delText>
        </w:r>
        <w:r w:rsidRPr="00AE5DED" w:rsidDel="005C0D0E">
          <w:rPr>
            <w:rFonts w:ascii="Arial" w:hAnsi="Arial" w:cs="Arial"/>
          </w:rPr>
          <w:delText xml:space="preserve"> by which environmental variability dictates the distribu</w:delText>
        </w:r>
        <w:r w:rsidR="00EE1C87" w:rsidRPr="00AE5DED" w:rsidDel="005C0D0E">
          <w:rPr>
            <w:rFonts w:ascii="Arial" w:hAnsi="Arial" w:cs="Arial"/>
          </w:rPr>
          <w:delText>tion of</w:delText>
        </w:r>
      </w:del>
      <w:ins w:id="18" w:author="Max Reuter" w:date="2016-05-13T12:10:00Z">
        <w:r w:rsidR="005C0D0E">
          <w:rPr>
            <w:rFonts w:ascii="Arial" w:hAnsi="Arial" w:cs="Arial"/>
          </w:rPr>
          <w:t xml:space="preserve"> shape</w:t>
        </w:r>
      </w:ins>
      <w:r w:rsidR="00EE1C87" w:rsidRPr="00AE5DED">
        <w:rPr>
          <w:rFonts w:ascii="Arial" w:hAnsi="Arial" w:cs="Arial"/>
        </w:rPr>
        <w:t xml:space="preserve"> life history strategies</w:t>
      </w:r>
      <w:r w:rsidRPr="00AE5DED">
        <w:rPr>
          <w:rFonts w:ascii="Arial" w:hAnsi="Arial" w:cs="Arial"/>
        </w:rPr>
        <w:t xml:space="preserve">. </w:t>
      </w:r>
      <w:del w:id="19" w:author="Max Reuter" w:date="2016-05-13T12:10:00Z">
        <w:r w:rsidRPr="00AE5DED" w:rsidDel="005C0D0E">
          <w:rPr>
            <w:rFonts w:ascii="Arial" w:hAnsi="Arial" w:cs="Arial"/>
          </w:rPr>
          <w:delText xml:space="preserve">Its overarching </w:delText>
        </w:r>
        <w:r w:rsidR="00EE1C87" w:rsidRPr="00AE5DED" w:rsidDel="005C0D0E">
          <w:rPr>
            <w:rFonts w:ascii="Arial" w:hAnsi="Arial" w:cs="Arial"/>
          </w:rPr>
          <w:delText xml:space="preserve">aim </w:delText>
        </w:r>
        <w:r w:rsidRPr="00AE5DED" w:rsidDel="005C0D0E">
          <w:rPr>
            <w:rFonts w:ascii="Arial" w:hAnsi="Arial" w:cs="Arial"/>
          </w:rPr>
          <w:delText xml:space="preserve">is to disentangle the effects of seasonal and stochastic variation in environmental conditions on life history trait evolution. </w:delText>
        </w:r>
      </w:del>
      <w:r w:rsidRPr="00AE5DED">
        <w:rPr>
          <w:rFonts w:ascii="Arial" w:hAnsi="Arial" w:cs="Arial"/>
        </w:rPr>
        <w:t>This will be achieved through the completion of 3 interlinked Work Packages (WP</w:t>
      </w:r>
      <w:r w:rsidR="00C251A5">
        <w:rPr>
          <w:rFonts w:ascii="Arial" w:hAnsi="Arial" w:cs="Arial"/>
        </w:rPr>
        <w:t>s): WP1 will develop</w:t>
      </w:r>
      <w:r w:rsidRPr="00AE5DED">
        <w:rPr>
          <w:rFonts w:ascii="Arial" w:hAnsi="Arial" w:cs="Arial"/>
        </w:rPr>
        <w:t xml:space="preserve"> a unified theoretical framework that allows </w:t>
      </w:r>
      <w:r w:rsidR="003E1324">
        <w:rPr>
          <w:rFonts w:ascii="Arial" w:hAnsi="Arial" w:cs="Arial"/>
        </w:rPr>
        <w:t xml:space="preserve">us to </w:t>
      </w:r>
      <w:r w:rsidRPr="00AE5DED">
        <w:rPr>
          <w:rFonts w:ascii="Arial" w:hAnsi="Arial" w:cs="Arial"/>
        </w:rPr>
        <w:t>deriv</w:t>
      </w:r>
      <w:r w:rsidR="003E1324">
        <w:rPr>
          <w:rFonts w:ascii="Arial" w:hAnsi="Arial" w:cs="Arial"/>
        </w:rPr>
        <w:t>e</w:t>
      </w:r>
      <w:r w:rsidRPr="00AE5DED">
        <w:rPr>
          <w:rFonts w:ascii="Arial" w:hAnsi="Arial" w:cs="Arial"/>
        </w:rPr>
        <w:t xml:space="preserve"> a clear set of predictions with respect to </w:t>
      </w:r>
      <w:r w:rsidR="003E1324">
        <w:rPr>
          <w:rFonts w:ascii="Arial" w:hAnsi="Arial" w:cs="Arial"/>
        </w:rPr>
        <w:t>how</w:t>
      </w:r>
      <w:r w:rsidRPr="00AE5DED">
        <w:rPr>
          <w:rFonts w:ascii="Arial" w:hAnsi="Arial" w:cs="Arial"/>
        </w:rPr>
        <w:t xml:space="preserve"> seasonal and stochastic </w:t>
      </w:r>
      <w:del w:id="20" w:author="Max Reuter" w:date="2016-05-13T12:10:00Z">
        <w:r w:rsidRPr="00AE5DED" w:rsidDel="005C0D0E">
          <w:rPr>
            <w:rFonts w:ascii="Arial" w:hAnsi="Arial" w:cs="Arial"/>
          </w:rPr>
          <w:delText>environmental fluctuations</w:delText>
        </w:r>
      </w:del>
      <w:ins w:id="21" w:author="Max Reuter" w:date="2016-05-13T12:10:00Z">
        <w:r w:rsidR="005C0D0E">
          <w:rPr>
            <w:rFonts w:ascii="Arial" w:hAnsi="Arial" w:cs="Arial"/>
          </w:rPr>
          <w:t>variation</w:t>
        </w:r>
      </w:ins>
      <w:r w:rsidRPr="00AE5DED">
        <w:rPr>
          <w:rFonts w:ascii="Arial" w:hAnsi="Arial" w:cs="Arial"/>
        </w:rPr>
        <w:t xml:space="preserve"> determin</w:t>
      </w:r>
      <w:r w:rsidR="003E1324">
        <w:rPr>
          <w:rFonts w:ascii="Arial" w:hAnsi="Arial" w:cs="Arial"/>
        </w:rPr>
        <w:t>e optimal</w:t>
      </w:r>
      <w:r w:rsidRPr="00AE5DED">
        <w:rPr>
          <w:rFonts w:ascii="Arial" w:hAnsi="Arial" w:cs="Arial"/>
        </w:rPr>
        <w:t xml:space="preserve"> life history traits. This set of predictions will then be tested using</w:t>
      </w:r>
      <w:r w:rsidR="004915A9" w:rsidRPr="00AE5DED">
        <w:rPr>
          <w:rFonts w:ascii="Arial" w:hAnsi="Arial" w:cs="Arial"/>
        </w:rPr>
        <w:t xml:space="preserve"> both correlative (WP2) and experimental </w:t>
      </w:r>
      <w:r w:rsidRPr="00AE5DED">
        <w:rPr>
          <w:rFonts w:ascii="Arial" w:hAnsi="Arial" w:cs="Arial"/>
        </w:rPr>
        <w:t>(WP3) approach</w:t>
      </w:r>
      <w:r w:rsidR="003E1324">
        <w:rPr>
          <w:rFonts w:ascii="Arial" w:hAnsi="Arial" w:cs="Arial"/>
        </w:rPr>
        <w:t>es</w:t>
      </w:r>
      <w:r w:rsidRPr="00AE5DED">
        <w:rPr>
          <w:rFonts w:ascii="Arial" w:hAnsi="Arial" w:cs="Arial"/>
        </w:rPr>
        <w:t>.</w:t>
      </w:r>
      <w:del w:id="22" w:author="Max Reuter" w:date="2016-05-13T12:10:00Z">
        <w:r w:rsidRPr="00AE5DED" w:rsidDel="005C0D0E">
          <w:rPr>
            <w:rFonts w:ascii="Arial" w:hAnsi="Arial" w:cs="Arial"/>
          </w:rPr>
          <w:delText xml:space="preserve"> The results from WP3 will allow </w:delText>
        </w:r>
        <w:r w:rsidR="003E1324" w:rsidDel="005C0D0E">
          <w:rPr>
            <w:rFonts w:ascii="Arial" w:hAnsi="Arial" w:cs="Arial"/>
          </w:rPr>
          <w:delText>us to make inferences</w:delText>
        </w:r>
        <w:r w:rsidRPr="00AE5DED" w:rsidDel="005C0D0E">
          <w:rPr>
            <w:rFonts w:ascii="Arial" w:hAnsi="Arial" w:cs="Arial"/>
          </w:rPr>
          <w:delText xml:space="preserve"> about the proximate mechanisms (e.g. maternal effects) driving the relationships detected in WP2.</w:delText>
        </w:r>
      </w:del>
      <w:r w:rsidRPr="00AE5DED">
        <w:rPr>
          <w:rFonts w:ascii="Arial" w:hAnsi="Arial" w:cs="Arial"/>
        </w:rPr>
        <w:t xml:space="preserve"> </w:t>
      </w:r>
    </w:p>
    <w:p w14:paraId="5CFFC58C" w14:textId="77777777" w:rsidR="00872D63" w:rsidRDefault="004915A9" w:rsidP="00AE5DED">
      <w:pPr>
        <w:spacing w:line="240" w:lineRule="auto"/>
        <w:jc w:val="both"/>
        <w:rPr>
          <w:rFonts w:ascii="Arial" w:hAnsi="Arial" w:cs="Arial"/>
          <w:b/>
        </w:rPr>
      </w:pPr>
      <w:r w:rsidRPr="00AE5DED">
        <w:rPr>
          <w:rFonts w:ascii="Arial" w:hAnsi="Arial" w:cs="Arial"/>
          <w:b/>
          <w:u w:val="single"/>
        </w:rPr>
        <w:t>Methodology</w:t>
      </w:r>
    </w:p>
    <w:p w14:paraId="74BBDF53" w14:textId="1F8676C1" w:rsidR="001E6BCC" w:rsidRPr="00872D63" w:rsidRDefault="00CD2130" w:rsidP="00872D63">
      <w:pPr>
        <w:spacing w:after="0" w:line="240" w:lineRule="auto"/>
        <w:jc w:val="both"/>
        <w:rPr>
          <w:rFonts w:ascii="Arial" w:hAnsi="Arial" w:cs="Arial"/>
          <w:b/>
        </w:rPr>
      </w:pPr>
      <w:r w:rsidRPr="00AE5DED">
        <w:rPr>
          <w:rFonts w:ascii="Arial" w:hAnsi="Arial" w:cs="Arial"/>
          <w:b/>
          <w:i/>
        </w:rPr>
        <w:t xml:space="preserve">WP1: </w:t>
      </w:r>
      <w:r w:rsidRPr="00AE5DED">
        <w:rPr>
          <w:rFonts w:ascii="Arial" w:hAnsi="Arial" w:cs="Arial"/>
          <w:b/>
        </w:rPr>
        <w:t>Environmental fluctuations and life history evolution - theoretical formulation</w:t>
      </w:r>
      <w:ins w:id="23" w:author="Max Reuter" w:date="2016-05-13T12:16:00Z">
        <w:r w:rsidR="005C0D0E">
          <w:rPr>
            <w:rFonts w:ascii="Arial" w:hAnsi="Arial" w:cs="Arial"/>
            <w:b/>
          </w:rPr>
          <w:t>.</w:t>
        </w:r>
      </w:ins>
      <w:r w:rsidR="00AE5DED">
        <w:rPr>
          <w:rFonts w:ascii="Arial" w:hAnsi="Arial" w:cs="Arial"/>
        </w:rPr>
        <w:t xml:space="preserve"> </w:t>
      </w:r>
      <w:del w:id="24" w:author="Max Reuter" w:date="2016-05-13T12:17:00Z">
        <w:r w:rsidR="00EE1C87" w:rsidRPr="00AE5DED" w:rsidDel="005C0D0E">
          <w:rPr>
            <w:rFonts w:ascii="Arial" w:hAnsi="Arial" w:cs="Arial"/>
          </w:rPr>
          <w:delText xml:space="preserve">Organisms in variable environments may respond </w:delText>
        </w:r>
        <w:r w:rsidR="00C251A5" w:rsidDel="005C0D0E">
          <w:rPr>
            <w:rFonts w:ascii="Arial" w:hAnsi="Arial" w:cs="Arial"/>
          </w:rPr>
          <w:delText xml:space="preserve">to environmental change </w:delText>
        </w:r>
        <w:r w:rsidR="00EE1C87" w:rsidRPr="00AE5DED" w:rsidDel="005C0D0E">
          <w:rPr>
            <w:rFonts w:ascii="Arial" w:hAnsi="Arial" w:cs="Arial"/>
          </w:rPr>
          <w:delText xml:space="preserve">through rapid evolution or adaptive plasticity, or they may </w:delText>
        </w:r>
        <w:r w:rsidR="00C251A5" w:rsidDel="005C0D0E">
          <w:rPr>
            <w:rFonts w:ascii="Arial" w:hAnsi="Arial" w:cs="Arial"/>
          </w:rPr>
          <w:delText xml:space="preserve">adopt </w:delText>
        </w:r>
        <w:r w:rsidR="00EE1C87" w:rsidRPr="00AE5DED" w:rsidDel="005C0D0E">
          <w:rPr>
            <w:rFonts w:ascii="Arial" w:hAnsi="Arial" w:cs="Arial"/>
          </w:rPr>
          <w:delText xml:space="preserve">conservative strategies to avoid risk </w:delText>
        </w:r>
        <w:r w:rsidR="00B6226B" w:rsidDel="005C0D0E">
          <w:rPr>
            <w:rFonts w:ascii="Arial" w:hAnsi="Arial" w:cs="Arial"/>
          </w:rPr>
          <w:delText>through bet-</w:delText>
        </w:r>
        <w:r w:rsidR="00EE1C87" w:rsidRPr="00AE5DED" w:rsidDel="005C0D0E">
          <w:rPr>
            <w:rFonts w:ascii="Arial" w:hAnsi="Arial" w:cs="Arial"/>
          </w:rPr>
          <w:delText xml:space="preserve">hedging. </w:delText>
        </w:r>
        <w:r w:rsidR="00B6226B" w:rsidDel="005C0D0E">
          <w:rPr>
            <w:rFonts w:ascii="Arial" w:hAnsi="Arial" w:cs="Arial"/>
          </w:rPr>
          <w:delText>Much theoretical work has been done on environmental fluctuations and life his</w:delText>
        </w:r>
        <w:r w:rsidR="004F57D2" w:rsidDel="005C0D0E">
          <w:rPr>
            <w:rFonts w:ascii="Arial" w:hAnsi="Arial" w:cs="Arial"/>
          </w:rPr>
          <w:delText>tory evolution</w:delText>
        </w:r>
      </w:del>
      <w:ins w:id="25" w:author="Max Reuter" w:date="2016-05-13T12:17:00Z">
        <w:r w:rsidR="006D043C">
          <w:rPr>
            <w:rFonts w:ascii="Arial" w:hAnsi="Arial" w:cs="Arial"/>
          </w:rPr>
          <w:t>Building on classical life-histo</w:t>
        </w:r>
        <w:r w:rsidR="005C0D0E">
          <w:rPr>
            <w:rFonts w:ascii="Arial" w:hAnsi="Arial" w:cs="Arial"/>
          </w:rPr>
          <w:t>ry theory and</w:t>
        </w:r>
      </w:ins>
      <w:del w:id="26" w:author="Max Reuter" w:date="2016-05-13T12:17:00Z">
        <w:r w:rsidR="004F57D2" w:rsidDel="005C0D0E">
          <w:rPr>
            <w:rFonts w:ascii="Arial" w:hAnsi="Arial" w:cs="Arial"/>
          </w:rPr>
          <w:delText>,</w:delText>
        </w:r>
      </w:del>
      <w:r w:rsidR="004F57D2">
        <w:rPr>
          <w:rFonts w:ascii="Arial" w:hAnsi="Arial" w:cs="Arial"/>
        </w:rPr>
        <w:t xml:space="preserve"> and </w:t>
      </w:r>
      <w:ins w:id="27" w:author="Max Reuter" w:date="2016-05-13T12:17:00Z">
        <w:r w:rsidR="005C0D0E">
          <w:rPr>
            <w:rFonts w:ascii="Arial" w:hAnsi="Arial" w:cs="Arial"/>
          </w:rPr>
          <w:t xml:space="preserve">more </w:t>
        </w:r>
      </w:ins>
      <w:r w:rsidR="004F57D2">
        <w:rPr>
          <w:rFonts w:ascii="Arial" w:hAnsi="Arial" w:cs="Arial"/>
        </w:rPr>
        <w:t>recent work</w:t>
      </w:r>
      <w:ins w:id="28" w:author="Max Reuter" w:date="2016-05-13T12:18:00Z">
        <w:r w:rsidR="006D043C">
          <w:rPr>
            <w:rFonts w:ascii="Arial" w:hAnsi="Arial" w:cs="Arial"/>
          </w:rPr>
          <w:t xml:space="preserve"> on trait evolution under environmental fluctuations</w:t>
        </w:r>
      </w:ins>
      <w:r w:rsidR="004F57D2">
        <w:rPr>
          <w:rFonts w:ascii="Arial" w:hAnsi="Arial" w:cs="Arial"/>
        </w:rPr>
        <w:t xml:space="preserve"> [</w:t>
      </w:r>
      <w:ins w:id="29" w:author="Max Reuter" w:date="2016-05-13T12:17:00Z">
        <w:r w:rsidR="005C0D0E">
          <w:rPr>
            <w:rFonts w:ascii="Arial" w:hAnsi="Arial" w:cs="Arial"/>
          </w:rPr>
          <w:t xml:space="preserve">e.g., </w:t>
        </w:r>
      </w:ins>
      <w:r w:rsidR="004F57D2">
        <w:rPr>
          <w:rFonts w:ascii="Arial" w:hAnsi="Arial" w:cs="Arial"/>
        </w:rPr>
        <w:t>1]</w:t>
      </w:r>
      <w:r w:rsidR="00B6226B">
        <w:rPr>
          <w:rFonts w:ascii="Arial" w:hAnsi="Arial" w:cs="Arial"/>
        </w:rPr>
        <w:t xml:space="preserve"> </w:t>
      </w:r>
      <w:ins w:id="30" w:author="Max Reuter" w:date="2016-05-13T12:19:00Z">
        <w:r w:rsidR="006D043C">
          <w:rPr>
            <w:rFonts w:ascii="Arial" w:hAnsi="Arial" w:cs="Arial"/>
          </w:rPr>
          <w:t xml:space="preserve">we will build models </w:t>
        </w:r>
      </w:ins>
      <w:ins w:id="31" w:author="Max Reuter" w:date="2016-05-13T12:20:00Z">
        <w:r w:rsidR="006D043C">
          <w:rPr>
            <w:rFonts w:ascii="Arial" w:hAnsi="Arial" w:cs="Arial"/>
          </w:rPr>
          <w:t>of life history evolution</w:t>
        </w:r>
      </w:ins>
      <w:ins w:id="32" w:author="Max Reuter" w:date="2016-05-13T12:19:00Z">
        <w:r w:rsidR="006D043C">
          <w:rPr>
            <w:rFonts w:ascii="Arial" w:hAnsi="Arial" w:cs="Arial"/>
          </w:rPr>
          <w:t xml:space="preserve"> under varying degrees of seasonality and stocha</w:t>
        </w:r>
      </w:ins>
      <w:ins w:id="33" w:author="Max Reuter" w:date="2016-05-13T12:20:00Z">
        <w:r w:rsidR="006D043C">
          <w:rPr>
            <w:rFonts w:ascii="Arial" w:hAnsi="Arial" w:cs="Arial"/>
          </w:rPr>
          <w:t>s</w:t>
        </w:r>
      </w:ins>
      <w:ins w:id="34" w:author="Max Reuter" w:date="2016-05-13T12:19:00Z">
        <w:r w:rsidR="006D043C">
          <w:rPr>
            <w:rFonts w:ascii="Arial" w:hAnsi="Arial" w:cs="Arial"/>
          </w:rPr>
          <w:t>tic environmental fluctuations</w:t>
        </w:r>
      </w:ins>
      <w:ins w:id="35" w:author="Max Reuter" w:date="2016-05-13T12:20:00Z">
        <w:r w:rsidR="006D043C">
          <w:rPr>
            <w:rFonts w:ascii="Arial" w:hAnsi="Arial" w:cs="Arial"/>
          </w:rPr>
          <w:t xml:space="preserve">. </w:t>
        </w:r>
      </w:ins>
      <w:del w:id="36" w:author="Max Reuter" w:date="2016-05-13T12:20:00Z">
        <w:r w:rsidR="004F57D2" w:rsidDel="006D043C">
          <w:rPr>
            <w:rFonts w:ascii="Arial" w:hAnsi="Arial" w:cs="Arial"/>
          </w:rPr>
          <w:delText>has</w:delText>
        </w:r>
        <w:r w:rsidR="00B6226B" w:rsidDel="006D043C">
          <w:rPr>
            <w:rFonts w:ascii="Arial" w:hAnsi="Arial" w:cs="Arial"/>
          </w:rPr>
          <w:delText xml:space="preserve"> jointly considered genetic evolution, plasticity and the evolution of diversifying bet-hedging within a unified quantitative genetic framework. </w:delText>
        </w:r>
        <w:r w:rsidR="00C251A5" w:rsidDel="006D043C">
          <w:rPr>
            <w:rFonts w:ascii="Arial" w:hAnsi="Arial" w:cs="Arial"/>
          </w:rPr>
          <w:delText>Yet these models lack</w:delText>
        </w:r>
        <w:r w:rsidR="00B6226B" w:rsidDel="006D043C">
          <w:rPr>
            <w:rFonts w:ascii="Arial" w:hAnsi="Arial" w:cs="Arial"/>
          </w:rPr>
          <w:delText xml:space="preserve"> a clear differentiation </w:delText>
        </w:r>
        <w:r w:rsidR="00D320AF" w:rsidDel="006D043C">
          <w:rPr>
            <w:rFonts w:ascii="Arial" w:hAnsi="Arial" w:cs="Arial"/>
          </w:rPr>
          <w:delText>between the two types of</w:delText>
        </w:r>
        <w:r w:rsidR="001E6BCC" w:rsidDel="006D043C">
          <w:rPr>
            <w:rFonts w:ascii="Arial" w:hAnsi="Arial" w:cs="Arial"/>
          </w:rPr>
          <w:delText xml:space="preserve"> environmental fluctuations. </w:delText>
        </w:r>
        <w:r w:rsidR="00F12B44" w:rsidDel="006D043C">
          <w:rPr>
            <w:rFonts w:ascii="Arial" w:hAnsi="Arial" w:cs="Arial"/>
          </w:rPr>
          <w:delText xml:space="preserve">It </w:delText>
        </w:r>
        <w:r w:rsidR="00C251A5" w:rsidDel="006D043C">
          <w:rPr>
            <w:rFonts w:ascii="Arial" w:hAnsi="Arial" w:cs="Arial"/>
          </w:rPr>
          <w:delText xml:space="preserve">is therefore not clear </w:delText>
        </w:r>
        <w:r w:rsidR="00F12B44" w:rsidDel="006D043C">
          <w:rPr>
            <w:rFonts w:ascii="Arial" w:hAnsi="Arial" w:cs="Arial"/>
          </w:rPr>
          <w:delText xml:space="preserve">to what degree the selection pressures imposed by seasonal and stochastic fluctuations interact in shaping life-history strategies in complex environments. </w:delText>
        </w:r>
        <w:r w:rsidR="007D2B32" w:rsidRPr="00AE5DED" w:rsidDel="006D043C">
          <w:rPr>
            <w:rFonts w:ascii="Arial" w:hAnsi="Arial" w:cs="Arial"/>
          </w:rPr>
          <w:delText xml:space="preserve">WP1 will </w:delText>
        </w:r>
        <w:r w:rsidR="00F12B44" w:rsidDel="006D043C">
          <w:rPr>
            <w:rFonts w:ascii="Arial" w:hAnsi="Arial" w:cs="Arial"/>
          </w:rPr>
          <w:delText xml:space="preserve">extend existing modelling approaches to explicitly account for these effects. </w:delText>
        </w:r>
      </w:del>
      <w:r w:rsidR="00F12B44" w:rsidRPr="00AE5DED">
        <w:rPr>
          <w:rFonts w:ascii="Arial" w:hAnsi="Arial" w:cs="Arial"/>
        </w:rPr>
        <w:t xml:space="preserve">Using both analytic approximations and stochastic simulations, </w:t>
      </w:r>
      <w:r w:rsidR="00F12B44">
        <w:rPr>
          <w:rFonts w:ascii="Arial" w:hAnsi="Arial" w:cs="Arial"/>
        </w:rPr>
        <w:t>WP1 will predict optimal</w:t>
      </w:r>
      <w:r w:rsidR="00A07B74" w:rsidRPr="00AE5DED">
        <w:rPr>
          <w:rFonts w:ascii="Arial" w:hAnsi="Arial" w:cs="Arial"/>
        </w:rPr>
        <w:t xml:space="preserve"> </w:t>
      </w:r>
      <w:r w:rsidR="001E6BCC">
        <w:rPr>
          <w:rFonts w:ascii="Arial" w:hAnsi="Arial" w:cs="Arial"/>
        </w:rPr>
        <w:t xml:space="preserve">life history traits (particularly, </w:t>
      </w:r>
      <w:ins w:id="37" w:author="Max Reuter" w:date="2016-05-13T12:21:00Z">
        <w:r w:rsidR="006D043C">
          <w:rPr>
            <w:rFonts w:ascii="Arial" w:hAnsi="Arial" w:cs="Arial"/>
          </w:rPr>
          <w:t xml:space="preserve">breeding synchrony, </w:t>
        </w:r>
      </w:ins>
      <w:r w:rsidR="00A07B74" w:rsidRPr="00AE5DED">
        <w:rPr>
          <w:rFonts w:ascii="Arial" w:hAnsi="Arial" w:cs="Arial"/>
        </w:rPr>
        <w:t>body size, litter size, generation time, and lifespan</w:t>
      </w:r>
      <w:r w:rsidR="001E6BCC">
        <w:rPr>
          <w:rFonts w:ascii="Arial" w:hAnsi="Arial" w:cs="Arial"/>
        </w:rPr>
        <w:t>)</w:t>
      </w:r>
      <w:r w:rsidR="00A07B74" w:rsidRPr="00AE5DED">
        <w:rPr>
          <w:rFonts w:ascii="Arial" w:hAnsi="Arial" w:cs="Arial"/>
        </w:rPr>
        <w:t xml:space="preserve"> </w:t>
      </w:r>
      <w:del w:id="38" w:author="Max Reuter" w:date="2016-05-13T12:21:00Z">
        <w:r w:rsidR="00A07B74" w:rsidRPr="00AE5DED" w:rsidDel="006D043C">
          <w:rPr>
            <w:rFonts w:ascii="Arial" w:hAnsi="Arial" w:cs="Arial"/>
          </w:rPr>
          <w:delText xml:space="preserve">according to </w:delText>
        </w:r>
        <w:r w:rsidR="00F12B44" w:rsidDel="006D043C">
          <w:rPr>
            <w:rFonts w:ascii="Arial" w:hAnsi="Arial" w:cs="Arial"/>
          </w:rPr>
          <w:delText>different</w:delText>
        </w:r>
      </w:del>
      <w:ins w:id="39" w:author="Max Reuter" w:date="2016-05-13T12:21:00Z">
        <w:r w:rsidR="006D043C">
          <w:rPr>
            <w:rFonts w:ascii="Arial" w:hAnsi="Arial" w:cs="Arial"/>
          </w:rPr>
          <w:t>in response to</w:t>
        </w:r>
      </w:ins>
      <w:r w:rsidR="00F12B44">
        <w:rPr>
          <w:rFonts w:ascii="Arial" w:hAnsi="Arial" w:cs="Arial"/>
        </w:rPr>
        <w:t xml:space="preserve"> patterns of environmental variation</w:t>
      </w:r>
      <w:r w:rsidR="00EE1C87" w:rsidRPr="00AE5DED">
        <w:rPr>
          <w:rFonts w:ascii="Arial" w:hAnsi="Arial" w:cs="Arial"/>
        </w:rPr>
        <w:t>.</w:t>
      </w:r>
      <w:r w:rsidR="003C504B" w:rsidRPr="00AE5DED">
        <w:rPr>
          <w:rFonts w:ascii="Arial" w:hAnsi="Arial" w:cs="Arial"/>
        </w:rPr>
        <w:t xml:space="preserve"> </w:t>
      </w:r>
      <w:ins w:id="40" w:author="Max Reuter" w:date="2016-05-13T12:22:00Z">
        <w:r w:rsidR="008A4D9B" w:rsidRPr="008A4D9B">
          <w:rPr>
            <w:rFonts w:ascii="Arial" w:hAnsi="Arial" w:cs="Arial"/>
            <w:highlight w:val="yellow"/>
            <w:rPrChange w:id="41" w:author="Max Reuter" w:date="2016-05-13T12:22:00Z">
              <w:rPr>
                <w:rFonts w:ascii="Arial" w:hAnsi="Arial" w:cs="Arial"/>
              </w:rPr>
            </w:rPrChange>
          </w:rPr>
          <w:t>BRAM: ADD MORE</w:t>
        </w:r>
      </w:ins>
    </w:p>
    <w:p w14:paraId="6673645E" w14:textId="63C28C23" w:rsidR="00CD2130" w:rsidRPr="00AE5DED" w:rsidRDefault="00AE094C" w:rsidP="00AE5DED">
      <w:pPr>
        <w:spacing w:line="240" w:lineRule="auto"/>
        <w:jc w:val="both"/>
        <w:rPr>
          <w:rFonts w:ascii="Arial" w:hAnsi="Arial" w:cs="Arial"/>
        </w:rPr>
      </w:pPr>
      <w:r w:rsidRPr="00AE5DED">
        <w:rPr>
          <w:rFonts w:ascii="Arial" w:hAnsi="Arial" w:cs="Arial"/>
          <w:b/>
          <w:i/>
        </w:rPr>
        <w:t xml:space="preserve">WP2: </w:t>
      </w:r>
      <w:r w:rsidRPr="00AE5DED">
        <w:rPr>
          <w:rFonts w:ascii="Arial" w:hAnsi="Arial" w:cs="Arial"/>
          <w:b/>
        </w:rPr>
        <w:t>Environmental fluctuations and life history evolution - empirical exploration</w:t>
      </w:r>
      <w:ins w:id="42" w:author="Max Reuter" w:date="2016-05-13T12:16:00Z">
        <w:r w:rsidR="005C0D0E">
          <w:rPr>
            <w:rFonts w:ascii="Arial" w:hAnsi="Arial" w:cs="Arial"/>
            <w:b/>
          </w:rPr>
          <w:t>.</w:t>
        </w:r>
      </w:ins>
      <w:r w:rsidR="00AE5DED">
        <w:rPr>
          <w:rFonts w:ascii="Arial" w:hAnsi="Arial" w:cs="Arial"/>
        </w:rPr>
        <w:t xml:space="preserve"> </w:t>
      </w:r>
      <w:r w:rsidR="00CD2130" w:rsidRPr="00AE5DED">
        <w:rPr>
          <w:rFonts w:ascii="Arial" w:hAnsi="Arial" w:cs="Arial"/>
        </w:rPr>
        <w:t xml:space="preserve">WP2 </w:t>
      </w:r>
      <w:r w:rsidR="007D2B32" w:rsidRPr="00AE5DED">
        <w:rPr>
          <w:rFonts w:ascii="Arial" w:hAnsi="Arial" w:cs="Arial"/>
        </w:rPr>
        <w:t>will</w:t>
      </w:r>
      <w:r w:rsidR="00CD2130" w:rsidRPr="00AE5DED">
        <w:rPr>
          <w:rFonts w:ascii="Arial" w:hAnsi="Arial" w:cs="Arial"/>
        </w:rPr>
        <w:t xml:space="preserve"> empirically </w:t>
      </w:r>
      <w:r w:rsidR="004915A9" w:rsidRPr="00AE5DED">
        <w:rPr>
          <w:rFonts w:ascii="Arial" w:hAnsi="Arial" w:cs="Arial"/>
        </w:rPr>
        <w:t>assess</w:t>
      </w:r>
      <w:r w:rsidR="00CD2130" w:rsidRPr="00AE5DED">
        <w:rPr>
          <w:rFonts w:ascii="Arial" w:hAnsi="Arial" w:cs="Arial"/>
        </w:rPr>
        <w:t xml:space="preserve"> the relative role of seasonal and stochastic fluctuations in resource availability as factors shaping life history trait evolution</w:t>
      </w:r>
      <w:r w:rsidR="00130D8F">
        <w:rPr>
          <w:rFonts w:ascii="Arial" w:hAnsi="Arial" w:cs="Arial"/>
        </w:rPr>
        <w:t xml:space="preserve"> (particularly </w:t>
      </w:r>
      <w:r w:rsidR="00130D8F" w:rsidRPr="00AE5DED">
        <w:rPr>
          <w:rFonts w:ascii="Arial" w:hAnsi="Arial" w:cs="Arial"/>
        </w:rPr>
        <w:t>body size, litter size, generation time, and lifespan</w:t>
      </w:r>
      <w:r w:rsidR="00130D8F">
        <w:rPr>
          <w:rFonts w:ascii="Arial" w:hAnsi="Arial" w:cs="Arial"/>
        </w:rPr>
        <w:t>)</w:t>
      </w:r>
      <w:r w:rsidR="004915A9" w:rsidRPr="00AE5DED">
        <w:rPr>
          <w:rFonts w:ascii="Arial" w:hAnsi="Arial" w:cs="Arial"/>
        </w:rPr>
        <w:t xml:space="preserve"> in </w:t>
      </w:r>
      <w:r w:rsidR="00130D8F">
        <w:rPr>
          <w:rFonts w:ascii="Arial" w:hAnsi="Arial" w:cs="Arial"/>
        </w:rPr>
        <w:t>iteroparous organisms</w:t>
      </w:r>
      <w:r w:rsidR="003C504B" w:rsidRPr="00AE5DED">
        <w:rPr>
          <w:rFonts w:ascii="Arial" w:hAnsi="Arial" w:cs="Arial"/>
        </w:rPr>
        <w:t xml:space="preserve">. </w:t>
      </w:r>
      <w:commentRangeStart w:id="43"/>
      <w:r w:rsidR="001E6D50" w:rsidRPr="00AE5DED">
        <w:rPr>
          <w:rFonts w:ascii="Arial" w:hAnsi="Arial" w:cs="Arial"/>
        </w:rPr>
        <w:t xml:space="preserve">Based on the </w:t>
      </w:r>
      <w:r w:rsidR="00FD7342">
        <w:rPr>
          <w:rFonts w:ascii="Arial" w:hAnsi="Arial" w:cs="Arial"/>
        </w:rPr>
        <w:t>few empirical studies published so far</w:t>
      </w:r>
      <w:r w:rsidR="001E6D50" w:rsidRPr="00AE5DED">
        <w:rPr>
          <w:rFonts w:ascii="Arial" w:hAnsi="Arial" w:cs="Arial"/>
        </w:rPr>
        <w:t>, it</w:t>
      </w:r>
      <w:r w:rsidR="003C504B" w:rsidRPr="00AE5DED">
        <w:rPr>
          <w:rFonts w:ascii="Arial" w:hAnsi="Arial" w:cs="Arial"/>
        </w:rPr>
        <w:t xml:space="preserve"> is expected that, f</w:t>
      </w:r>
      <w:r w:rsidR="00CD2130" w:rsidRPr="00AE5DED">
        <w:rPr>
          <w:rFonts w:ascii="Arial" w:hAnsi="Arial" w:cs="Arial"/>
        </w:rPr>
        <w:t xml:space="preserve">or a given level of seasonality, increased levels of stochastic fluctuations in resource availability </w:t>
      </w:r>
      <w:r w:rsidR="001E6D50" w:rsidRPr="00AE5DED">
        <w:rPr>
          <w:rFonts w:ascii="Arial" w:hAnsi="Arial" w:cs="Arial"/>
        </w:rPr>
        <w:t>will be</w:t>
      </w:r>
      <w:r w:rsidR="00CD2130" w:rsidRPr="00AE5DED">
        <w:rPr>
          <w:rFonts w:ascii="Arial" w:hAnsi="Arial" w:cs="Arial"/>
        </w:rPr>
        <w:t xml:space="preserve"> associated with increased lifespan, increased adult body size and increased generation time, as well as reduced litter size.</w:t>
      </w:r>
      <w:r w:rsidR="003C504B" w:rsidRPr="00AE5DED">
        <w:rPr>
          <w:rFonts w:ascii="Arial" w:hAnsi="Arial" w:cs="Arial"/>
        </w:rPr>
        <w:t xml:space="preserve"> It is also expected that l</w:t>
      </w:r>
      <w:r w:rsidR="00CD2130" w:rsidRPr="00AE5DED">
        <w:rPr>
          <w:rFonts w:ascii="Arial" w:hAnsi="Arial" w:cs="Arial"/>
        </w:rPr>
        <w:t xml:space="preserve">ifespan, adult body size, litter size and generation time </w:t>
      </w:r>
      <w:r w:rsidR="001E6D50" w:rsidRPr="00AE5DED">
        <w:rPr>
          <w:rFonts w:ascii="Arial" w:hAnsi="Arial" w:cs="Arial"/>
        </w:rPr>
        <w:t>will be</w:t>
      </w:r>
      <w:r w:rsidR="00CD2130" w:rsidRPr="00AE5DED">
        <w:rPr>
          <w:rFonts w:ascii="Arial" w:hAnsi="Arial" w:cs="Arial"/>
        </w:rPr>
        <w:t xml:space="preserve"> more sensitive to changes in the level of stochastic fluctuations in resource availability as the level of seasonality in resource availability increases</w:t>
      </w:r>
      <w:r w:rsidR="004F57D2">
        <w:rPr>
          <w:rFonts w:ascii="Arial" w:hAnsi="Arial" w:cs="Arial"/>
        </w:rPr>
        <w:t xml:space="preserve"> [2-4]</w:t>
      </w:r>
      <w:commentRangeEnd w:id="43"/>
      <w:r w:rsidR="0086377D">
        <w:rPr>
          <w:rStyle w:val="CommentReference"/>
        </w:rPr>
        <w:commentReference w:id="43"/>
      </w:r>
      <w:r w:rsidR="00CD2130" w:rsidRPr="00AE5DED">
        <w:rPr>
          <w:rFonts w:ascii="Arial" w:hAnsi="Arial" w:cs="Arial"/>
        </w:rPr>
        <w:t>.</w:t>
      </w:r>
      <w:r w:rsidR="003C504B" w:rsidRPr="00AE5DED">
        <w:rPr>
          <w:rFonts w:ascii="Arial" w:hAnsi="Arial" w:cs="Arial"/>
        </w:rPr>
        <w:t xml:space="preserve"> </w:t>
      </w:r>
      <w:r w:rsidR="00CD2130" w:rsidRPr="00AE5DED">
        <w:rPr>
          <w:rFonts w:ascii="Arial" w:hAnsi="Arial" w:cs="Arial"/>
        </w:rPr>
        <w:t xml:space="preserve">To test these predictions, a systematic literature search will first be performed using ISI Web of Knowledge. This survey will </w:t>
      </w:r>
      <w:r w:rsidR="00130D8F">
        <w:rPr>
          <w:rFonts w:ascii="Arial" w:hAnsi="Arial" w:cs="Arial"/>
        </w:rPr>
        <w:t xml:space="preserve">focus on mammals (due to the expected poor data availability </w:t>
      </w:r>
      <w:r w:rsidR="00FD7342">
        <w:rPr>
          <w:rFonts w:ascii="Arial" w:hAnsi="Arial" w:cs="Arial"/>
        </w:rPr>
        <w:t xml:space="preserve">on life history and phylogeny </w:t>
      </w:r>
      <w:r w:rsidR="00130D8F">
        <w:rPr>
          <w:rFonts w:ascii="Arial" w:hAnsi="Arial" w:cs="Arial"/>
        </w:rPr>
        <w:t xml:space="preserve">for other taxa) and </w:t>
      </w:r>
      <w:r w:rsidR="00CD2130" w:rsidRPr="00AE5DED">
        <w:rPr>
          <w:rFonts w:ascii="Arial" w:hAnsi="Arial" w:cs="Arial"/>
        </w:rPr>
        <w:t xml:space="preserve">gather population-level information on body </w:t>
      </w:r>
      <w:r w:rsidR="00CD2130" w:rsidRPr="00AE5DED">
        <w:rPr>
          <w:rFonts w:ascii="Arial" w:hAnsi="Arial" w:cs="Arial"/>
        </w:rPr>
        <w:lastRenderedPageBreak/>
        <w:t>size, litter size, generation time and lifesp</w:t>
      </w:r>
      <w:r w:rsidR="003C504B" w:rsidRPr="00AE5DED">
        <w:rPr>
          <w:rFonts w:ascii="Arial" w:hAnsi="Arial" w:cs="Arial"/>
        </w:rPr>
        <w:t>an</w:t>
      </w:r>
      <w:r w:rsidR="00CD2130" w:rsidRPr="00AE5DED">
        <w:rPr>
          <w:rFonts w:ascii="Arial" w:hAnsi="Arial" w:cs="Arial"/>
        </w:rPr>
        <w:t>. Resource availability dynamics will be indexed using the Normali</w:t>
      </w:r>
      <w:r w:rsidR="003C504B" w:rsidRPr="00AE5DED">
        <w:rPr>
          <w:rFonts w:ascii="Arial" w:hAnsi="Arial" w:cs="Arial"/>
        </w:rPr>
        <w:t>sed Diffe</w:t>
      </w:r>
      <w:r w:rsidR="00C540AD">
        <w:rPr>
          <w:rFonts w:ascii="Arial" w:hAnsi="Arial" w:cs="Arial"/>
        </w:rPr>
        <w:t xml:space="preserve">rence Vegetation Index. Levels of seasonality and predictability </w:t>
      </w:r>
      <w:ins w:id="44" w:author="Max Reuter" w:date="2016-05-13T12:46:00Z">
        <w:r w:rsidR="00247C8D">
          <w:rPr>
            <w:rFonts w:ascii="Arial" w:hAnsi="Arial" w:cs="Arial"/>
          </w:rPr>
          <w:t>i</w:t>
        </w:r>
      </w:ins>
      <w:r w:rsidR="00C540AD">
        <w:rPr>
          <w:rFonts w:ascii="Arial" w:hAnsi="Arial" w:cs="Arial"/>
        </w:rPr>
        <w:t>n NDVI dynamics will be inferred using Colwell’s framework (as per [4])</w:t>
      </w:r>
      <w:ins w:id="45" w:author="Max Reuter" w:date="2016-05-13T12:46:00Z">
        <w:r w:rsidR="00247C8D">
          <w:rPr>
            <w:rFonts w:ascii="Arial" w:hAnsi="Arial" w:cs="Arial"/>
          </w:rPr>
          <w:t xml:space="preserve"> and statistical decomposition of environmental variance into seasonal and stochastic components</w:t>
        </w:r>
      </w:ins>
      <w:bookmarkStart w:id="46" w:name="_GoBack"/>
      <w:bookmarkEnd w:id="46"/>
      <w:r w:rsidR="00CD2130" w:rsidRPr="00AE5DED">
        <w:rPr>
          <w:rFonts w:ascii="Arial" w:hAnsi="Arial" w:cs="Arial"/>
        </w:rPr>
        <w:t xml:space="preserve">. </w:t>
      </w:r>
    </w:p>
    <w:p w14:paraId="33897410" w14:textId="7B7FE992" w:rsidR="00AE094C" w:rsidRPr="00130D8F" w:rsidRDefault="00AE094C" w:rsidP="00872D63">
      <w:pPr>
        <w:spacing w:line="240" w:lineRule="auto"/>
        <w:jc w:val="both"/>
        <w:rPr>
          <w:rFonts w:ascii="Arial" w:hAnsi="Arial" w:cs="Arial"/>
        </w:rPr>
      </w:pPr>
      <w:r w:rsidRPr="00AE5DED">
        <w:rPr>
          <w:rFonts w:ascii="Arial" w:hAnsi="Arial" w:cs="Arial"/>
          <w:b/>
          <w:i/>
        </w:rPr>
        <w:t xml:space="preserve">WP3: </w:t>
      </w:r>
      <w:r w:rsidRPr="00AE5DED">
        <w:rPr>
          <w:rFonts w:ascii="Arial" w:hAnsi="Arial" w:cs="Arial"/>
          <w:b/>
        </w:rPr>
        <w:t>Environmental fluctuations and life history evolution - experimental validation</w:t>
      </w:r>
      <w:ins w:id="47" w:author="Max Reuter" w:date="2016-05-13T12:41:00Z">
        <w:r w:rsidR="0086377D">
          <w:rPr>
            <w:rFonts w:ascii="Arial" w:hAnsi="Arial" w:cs="Arial"/>
            <w:b/>
          </w:rPr>
          <w:t>.</w:t>
        </w:r>
      </w:ins>
      <w:r w:rsidR="00AE5DED">
        <w:rPr>
          <w:rFonts w:ascii="Arial" w:hAnsi="Arial" w:cs="Arial"/>
        </w:rPr>
        <w:t xml:space="preserve"> </w:t>
      </w:r>
      <w:r w:rsidR="00A07B74" w:rsidRPr="00AE5DED">
        <w:rPr>
          <w:rFonts w:ascii="Arial" w:hAnsi="Arial" w:cs="Arial"/>
        </w:rPr>
        <w:t>WP3</w:t>
      </w:r>
      <w:r w:rsidR="00CD2130" w:rsidRPr="00AE5DED">
        <w:rPr>
          <w:rFonts w:ascii="Arial" w:hAnsi="Arial" w:cs="Arial"/>
        </w:rPr>
        <w:t xml:space="preserve"> will experimentally test </w:t>
      </w:r>
      <w:ins w:id="48" w:author="Max Reuter" w:date="2016-05-13T12:42:00Z">
        <w:r w:rsidR="0086377D">
          <w:rPr>
            <w:rFonts w:ascii="Arial" w:hAnsi="Arial" w:cs="Arial"/>
          </w:rPr>
          <w:t xml:space="preserve">the predictions generated in WP1 by assessing </w:t>
        </w:r>
      </w:ins>
      <w:r w:rsidR="00CD2130" w:rsidRPr="00AE5DED">
        <w:rPr>
          <w:rFonts w:ascii="Arial" w:hAnsi="Arial" w:cs="Arial"/>
        </w:rPr>
        <w:t>how environmental fluctuations drive ad</w:t>
      </w:r>
      <w:r w:rsidR="00A07B74" w:rsidRPr="00AE5DED">
        <w:rPr>
          <w:rFonts w:ascii="Arial" w:hAnsi="Arial" w:cs="Arial"/>
        </w:rPr>
        <w:t>aptation in life history trait</w:t>
      </w:r>
      <w:ins w:id="49" w:author="Max Reuter" w:date="2016-05-13T12:42:00Z">
        <w:r w:rsidR="0086377D">
          <w:rPr>
            <w:rFonts w:ascii="Arial" w:hAnsi="Arial" w:cs="Arial"/>
          </w:rPr>
          <w:t>s</w:t>
        </w:r>
      </w:ins>
      <w:r w:rsidR="00130D8F">
        <w:rPr>
          <w:rFonts w:ascii="Arial" w:hAnsi="Arial" w:cs="Arial"/>
        </w:rPr>
        <w:t xml:space="preserve"> </w:t>
      </w:r>
      <w:r w:rsidR="00A07B74" w:rsidRPr="00AE5DED">
        <w:rPr>
          <w:rFonts w:ascii="Arial" w:hAnsi="Arial" w:cs="Arial"/>
        </w:rPr>
        <w:t>in</w:t>
      </w:r>
      <w:r w:rsidR="00CD2130" w:rsidRPr="00AE5DED">
        <w:rPr>
          <w:rFonts w:ascii="Arial" w:hAnsi="Arial" w:cs="Arial"/>
        </w:rPr>
        <w:t xml:space="preserve"> the fruitfly </w:t>
      </w:r>
      <w:r w:rsidR="00CD2130" w:rsidRPr="00AE5DED">
        <w:rPr>
          <w:rFonts w:ascii="Arial" w:hAnsi="Arial" w:cs="Arial"/>
          <w:i/>
        </w:rPr>
        <w:t>Drosophila melanogaster</w:t>
      </w:r>
      <w:r w:rsidR="00CD2130" w:rsidRPr="00AE5DED">
        <w:rPr>
          <w:rFonts w:ascii="Arial" w:hAnsi="Arial" w:cs="Arial"/>
        </w:rPr>
        <w:t xml:space="preserve">. </w:t>
      </w:r>
      <w:r w:rsidR="00130D8F">
        <w:rPr>
          <w:rFonts w:ascii="Arial" w:hAnsi="Arial" w:cs="Arial"/>
        </w:rPr>
        <w:t>W</w:t>
      </w:r>
      <w:r w:rsidR="00CD2130" w:rsidRPr="00AE5DED">
        <w:rPr>
          <w:rFonts w:ascii="Arial" w:hAnsi="Arial" w:cs="Arial"/>
        </w:rPr>
        <w:t xml:space="preserve">e will </w:t>
      </w:r>
      <w:r w:rsidR="00C251A5">
        <w:rPr>
          <w:rFonts w:ascii="Arial" w:hAnsi="Arial" w:cs="Arial"/>
        </w:rPr>
        <w:t xml:space="preserve">use </w:t>
      </w:r>
      <w:r w:rsidR="00F12B44">
        <w:rPr>
          <w:rFonts w:ascii="Arial" w:hAnsi="Arial" w:cs="Arial"/>
        </w:rPr>
        <w:t xml:space="preserve">an experimental evolution approach that </w:t>
      </w:r>
      <w:r w:rsidR="00130D8F">
        <w:rPr>
          <w:rFonts w:ascii="Arial" w:hAnsi="Arial" w:cs="Arial"/>
        </w:rPr>
        <w:t>impose</w:t>
      </w:r>
      <w:r w:rsidR="00F12B44">
        <w:rPr>
          <w:rFonts w:ascii="Arial" w:hAnsi="Arial" w:cs="Arial"/>
        </w:rPr>
        <w:t>s</w:t>
      </w:r>
      <w:r w:rsidR="00CD2130" w:rsidRPr="00AE5DED">
        <w:rPr>
          <w:rFonts w:ascii="Arial" w:hAnsi="Arial" w:cs="Arial"/>
        </w:rPr>
        <w:t xml:space="preserve"> different levels of stochasticity in resource availability for adults</w:t>
      </w:r>
      <w:r w:rsidR="00F12B44">
        <w:rPr>
          <w:rFonts w:ascii="Arial" w:hAnsi="Arial" w:cs="Arial"/>
        </w:rPr>
        <w:t xml:space="preserve"> (</w:t>
      </w:r>
      <w:r w:rsidR="00CD2130" w:rsidRPr="00AE5DED">
        <w:rPr>
          <w:rFonts w:ascii="Arial" w:hAnsi="Arial" w:cs="Arial"/>
        </w:rPr>
        <w:t>ranging from purely seasonal variation to completely stochastic resource levels</w:t>
      </w:r>
      <w:r w:rsidR="00F12B44">
        <w:rPr>
          <w:rFonts w:ascii="Arial" w:hAnsi="Arial" w:cs="Arial"/>
        </w:rPr>
        <w:t>) as well as varying</w:t>
      </w:r>
      <w:r w:rsidR="00CD2130" w:rsidRPr="00AE5DED">
        <w:rPr>
          <w:rFonts w:ascii="Arial" w:hAnsi="Arial" w:cs="Arial"/>
        </w:rPr>
        <w:t xml:space="preserve"> correlation</w:t>
      </w:r>
      <w:r w:rsidR="00F12B44">
        <w:rPr>
          <w:rFonts w:ascii="Arial" w:hAnsi="Arial" w:cs="Arial"/>
        </w:rPr>
        <w:t>s</w:t>
      </w:r>
      <w:r w:rsidR="00CD2130" w:rsidRPr="00AE5DED">
        <w:rPr>
          <w:rFonts w:ascii="Arial" w:hAnsi="Arial" w:cs="Arial"/>
        </w:rPr>
        <w:t xml:space="preserve"> between adult and larval resource availability.</w:t>
      </w:r>
      <w:r w:rsidRPr="00AE5DED">
        <w:rPr>
          <w:rFonts w:ascii="Arial" w:hAnsi="Arial" w:cs="Arial"/>
        </w:rPr>
        <w:t xml:space="preserve"> We will investigate </w:t>
      </w:r>
      <w:del w:id="50" w:author="Max Reuter" w:date="2016-05-13T12:44:00Z">
        <w:r w:rsidRPr="00AE5DED" w:rsidDel="0086377D">
          <w:rPr>
            <w:rFonts w:ascii="Arial" w:hAnsi="Arial" w:cs="Arial"/>
          </w:rPr>
          <w:delText>life history evolution in</w:delText>
        </w:r>
      </w:del>
      <w:ins w:id="51" w:author="Max Reuter" w:date="2016-05-13T12:44:00Z">
        <w:r w:rsidR="0086377D">
          <w:rPr>
            <w:rFonts w:ascii="Arial" w:hAnsi="Arial" w:cs="Arial"/>
          </w:rPr>
          <w:t>the evolutionary</w:t>
        </w:r>
      </w:ins>
      <w:r w:rsidRPr="00AE5DED">
        <w:rPr>
          <w:rFonts w:ascii="Arial" w:hAnsi="Arial" w:cs="Arial"/>
        </w:rPr>
        <w:t xml:space="preserve"> response</w:t>
      </w:r>
      <w:ins w:id="52" w:author="Max Reuter" w:date="2016-05-13T12:44:00Z">
        <w:r w:rsidR="0086377D">
          <w:rPr>
            <w:rFonts w:ascii="Arial" w:hAnsi="Arial" w:cs="Arial"/>
          </w:rPr>
          <w:t>s of replicated experimental populations</w:t>
        </w:r>
      </w:ins>
      <w:r w:rsidRPr="00AE5DED">
        <w:rPr>
          <w:rFonts w:ascii="Arial" w:hAnsi="Arial" w:cs="Arial"/>
        </w:rPr>
        <w:t xml:space="preserve"> to the above treatments, focussing on </w:t>
      </w:r>
      <w:ins w:id="53" w:author="Max Reuter" w:date="2016-05-13T12:44:00Z">
        <w:r w:rsidR="0086377D">
          <w:rPr>
            <w:rFonts w:ascii="Arial" w:hAnsi="Arial" w:cs="Arial"/>
          </w:rPr>
          <w:t xml:space="preserve">environment-dependent </w:t>
        </w:r>
      </w:ins>
      <w:r w:rsidRPr="00AE5DED">
        <w:rPr>
          <w:rFonts w:ascii="Arial" w:hAnsi="Arial" w:cs="Arial"/>
        </w:rPr>
        <w:t>daily fecundity, egg size, adult body size, development time and lifespan. These life history traits are known to be highly associated with fi</w:t>
      </w:r>
      <w:r w:rsidR="001E6D50" w:rsidRPr="00AE5DED">
        <w:rPr>
          <w:rFonts w:ascii="Arial" w:hAnsi="Arial" w:cs="Arial"/>
        </w:rPr>
        <w:t xml:space="preserve">tness in flies </w:t>
      </w:r>
      <w:r w:rsidRPr="00AE5DED">
        <w:rPr>
          <w:rFonts w:ascii="Arial" w:hAnsi="Arial" w:cs="Arial"/>
        </w:rPr>
        <w:t>and are closely linked to the traits considered in WP</w:t>
      </w:r>
      <w:r w:rsidR="00130D8F">
        <w:rPr>
          <w:rFonts w:ascii="Arial" w:hAnsi="Arial" w:cs="Arial"/>
        </w:rPr>
        <w:t>1 and WP</w:t>
      </w:r>
      <w:r w:rsidRPr="00AE5DED">
        <w:rPr>
          <w:rFonts w:ascii="Arial" w:hAnsi="Arial" w:cs="Arial"/>
        </w:rPr>
        <w:t xml:space="preserve">2. </w:t>
      </w:r>
      <w:r w:rsidR="00AE5DED" w:rsidRPr="00AE5DED">
        <w:rPr>
          <w:rFonts w:ascii="Arial" w:hAnsi="Arial" w:cs="Arial"/>
        </w:rPr>
        <w:t xml:space="preserve">Data from experimental lines will be </w:t>
      </w:r>
      <w:r w:rsidR="00935956">
        <w:rPr>
          <w:rFonts w:ascii="Arial" w:hAnsi="Arial" w:cs="Arial"/>
        </w:rPr>
        <w:t>analysed to infer changes in the mean and variances of the different life-history traits, as well as their underlying genetics (heritabilities and genetic correlations, as well as the extent of parental effects). The results will be contrasted to the predictions of the models produced in WP1 as well as the large-scale associations observed in WP2</w:t>
      </w:r>
      <w:r w:rsidR="00AE5DED" w:rsidRPr="00AE5DED">
        <w:rPr>
          <w:rFonts w:ascii="Arial" w:hAnsi="Arial" w:cs="Arial"/>
        </w:rPr>
        <w:t xml:space="preserve">. </w:t>
      </w:r>
    </w:p>
    <w:p w14:paraId="2A4FA230" w14:textId="77777777" w:rsidR="00872D63" w:rsidRDefault="00FB6C00" w:rsidP="00872D63">
      <w:pPr>
        <w:spacing w:line="240" w:lineRule="auto"/>
        <w:jc w:val="both"/>
        <w:rPr>
          <w:rFonts w:ascii="Arial" w:hAnsi="Arial" w:cs="Arial"/>
        </w:rPr>
      </w:pPr>
      <w:r>
        <w:rPr>
          <w:rFonts w:ascii="Arial" w:hAnsi="Arial" w:cs="Arial"/>
          <w:b/>
          <w:u w:val="single"/>
        </w:rPr>
        <w:t>R</w:t>
      </w:r>
      <w:r w:rsidRPr="00E97C12">
        <w:rPr>
          <w:rFonts w:ascii="Arial" w:hAnsi="Arial" w:cs="Arial"/>
          <w:b/>
          <w:u w:val="single"/>
        </w:rPr>
        <w:t>esearch</w:t>
      </w:r>
      <w:r>
        <w:rPr>
          <w:rFonts w:ascii="Arial" w:hAnsi="Arial" w:cs="Arial"/>
          <w:b/>
          <w:u w:val="single"/>
        </w:rPr>
        <w:t xml:space="preserve"> Plan &amp; Project management</w:t>
      </w:r>
    </w:p>
    <w:p w14:paraId="6614B239" w14:textId="4C77E296" w:rsidR="00872D63" w:rsidRPr="00FB6C00" w:rsidRDefault="00FB6C00" w:rsidP="00872D63">
      <w:pPr>
        <w:spacing w:line="240" w:lineRule="auto"/>
        <w:jc w:val="both"/>
        <w:rPr>
          <w:rFonts w:ascii="Arial" w:hAnsi="Arial" w:cs="Arial"/>
        </w:rPr>
      </w:pPr>
      <w:r>
        <w:rPr>
          <w:rFonts w:ascii="Arial" w:hAnsi="Arial" w:cs="Arial"/>
        </w:rPr>
        <w:t>The PI</w:t>
      </w:r>
      <w:r w:rsidRPr="007349B7">
        <w:rPr>
          <w:rFonts w:ascii="Arial" w:hAnsi="Arial" w:cs="Arial"/>
        </w:rPr>
        <w:t xml:space="preserve"> will have overall project management responsibilities and will be responsible for day-to-day supervision of the </w:t>
      </w:r>
      <w:r>
        <w:rPr>
          <w:rFonts w:ascii="Arial" w:hAnsi="Arial" w:cs="Arial"/>
        </w:rPr>
        <w:t>recruited post-doc for WP1 &amp; WP2. The Co-I</w:t>
      </w:r>
      <w:r w:rsidRPr="007349B7">
        <w:rPr>
          <w:rFonts w:ascii="Arial" w:hAnsi="Arial" w:cs="Arial"/>
        </w:rPr>
        <w:t xml:space="preserve"> will have overall management of animal experiments</w:t>
      </w:r>
      <w:r>
        <w:rPr>
          <w:rFonts w:ascii="Arial" w:hAnsi="Arial" w:cs="Arial"/>
        </w:rPr>
        <w:t xml:space="preserve"> and </w:t>
      </w:r>
      <w:r w:rsidRPr="007349B7">
        <w:rPr>
          <w:rFonts w:ascii="Arial" w:hAnsi="Arial" w:cs="Arial"/>
        </w:rPr>
        <w:t xml:space="preserve">will be responsible for day-to-day supervision of the </w:t>
      </w:r>
      <w:r>
        <w:rPr>
          <w:rFonts w:ascii="Arial" w:hAnsi="Arial" w:cs="Arial"/>
        </w:rPr>
        <w:t xml:space="preserve">recruited post-doc for WP3; two technicians will be recruited to support </w:t>
      </w:r>
      <w:r w:rsidR="00FF02BC">
        <w:rPr>
          <w:rFonts w:ascii="Arial" w:hAnsi="Arial" w:cs="Arial"/>
        </w:rPr>
        <w:t>W3</w:t>
      </w:r>
      <w:r>
        <w:rPr>
          <w:rFonts w:ascii="Arial" w:hAnsi="Arial" w:cs="Arial"/>
        </w:rPr>
        <w:t>.</w:t>
      </w:r>
      <w:r w:rsidR="004529F2">
        <w:rPr>
          <w:rFonts w:ascii="Arial" w:hAnsi="Arial" w:cs="Arial"/>
        </w:rPr>
        <w:t xml:space="preserve"> Project partners will be involved </w:t>
      </w:r>
      <w:r w:rsidR="00FF02BC">
        <w:rPr>
          <w:rFonts w:ascii="Arial" w:hAnsi="Arial" w:cs="Arial"/>
        </w:rPr>
        <w:t xml:space="preserve">in </w:t>
      </w:r>
      <w:r w:rsidR="004529F2">
        <w:rPr>
          <w:rFonts w:ascii="Arial" w:hAnsi="Arial" w:cs="Arial"/>
        </w:rPr>
        <w:t xml:space="preserve">all of the </w:t>
      </w:r>
      <w:r w:rsidR="00FF02BC">
        <w:rPr>
          <w:rFonts w:ascii="Arial" w:hAnsi="Arial" w:cs="Arial"/>
        </w:rPr>
        <w:t xml:space="preserve">key project management aspects. We will schedule </w:t>
      </w:r>
      <w:r w:rsidR="004529F2">
        <w:rPr>
          <w:rFonts w:ascii="Arial" w:hAnsi="Arial" w:cs="Arial"/>
        </w:rPr>
        <w:t xml:space="preserve">regular meetings (online and in-person) with them. The project partners will </w:t>
      </w:r>
      <w:r w:rsidR="00FF02BC">
        <w:rPr>
          <w:rFonts w:ascii="Arial" w:hAnsi="Arial" w:cs="Arial"/>
        </w:rPr>
        <w:t xml:space="preserve">also </w:t>
      </w:r>
      <w:r w:rsidR="004529F2">
        <w:rPr>
          <w:rFonts w:ascii="Arial" w:hAnsi="Arial" w:cs="Arial"/>
        </w:rPr>
        <w:t xml:space="preserve">provide technical support to the recruited post-doc during WP1 implementation.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61"/>
        <w:gridCol w:w="276"/>
        <w:gridCol w:w="311"/>
        <w:gridCol w:w="277"/>
        <w:gridCol w:w="236"/>
        <w:gridCol w:w="310"/>
        <w:gridCol w:w="311"/>
        <w:gridCol w:w="256"/>
        <w:gridCol w:w="283"/>
        <w:gridCol w:w="284"/>
        <w:gridCol w:w="283"/>
        <w:gridCol w:w="283"/>
        <w:gridCol w:w="283"/>
      </w:tblGrid>
      <w:tr w:rsidR="00FB6C00" w:rsidRPr="007D17EF" w14:paraId="2B5B030F" w14:textId="77777777" w:rsidTr="001C76C7">
        <w:trPr>
          <w:jc w:val="center"/>
        </w:trPr>
        <w:tc>
          <w:tcPr>
            <w:tcW w:w="5161" w:type="dxa"/>
          </w:tcPr>
          <w:p w14:paraId="2AFE0FF6" w14:textId="77777777" w:rsidR="00FB6C00" w:rsidRPr="00E97C12" w:rsidRDefault="00FB6C00" w:rsidP="001C76C7">
            <w:pPr>
              <w:spacing w:line="160" w:lineRule="atLeast"/>
              <w:jc w:val="both"/>
              <w:rPr>
                <w:rFonts w:ascii="Arial" w:hAnsi="Arial" w:cs="Arial"/>
              </w:rPr>
            </w:pPr>
            <w:r w:rsidRPr="00E97C12">
              <w:rPr>
                <w:rFonts w:ascii="Arial" w:hAnsi="Arial" w:cs="Arial"/>
                <w:b/>
              </w:rPr>
              <w:t>Hypothesis tested/Task</w:t>
            </w:r>
          </w:p>
        </w:tc>
        <w:tc>
          <w:tcPr>
            <w:tcW w:w="1100" w:type="dxa"/>
            <w:gridSpan w:val="4"/>
            <w:tcBorders>
              <w:bottom w:val="single" w:sz="4" w:space="0" w:color="auto"/>
            </w:tcBorders>
          </w:tcPr>
          <w:p w14:paraId="6FB728EE" w14:textId="77777777" w:rsidR="00FB6C00" w:rsidRPr="007D17EF" w:rsidRDefault="00FB6C00" w:rsidP="001C76C7">
            <w:pPr>
              <w:spacing w:line="160" w:lineRule="atLeast"/>
              <w:jc w:val="both"/>
              <w:rPr>
                <w:rFonts w:ascii="Arial" w:hAnsi="Arial" w:cs="Arial"/>
                <w:b/>
              </w:rPr>
            </w:pPr>
            <w:r w:rsidRPr="007D17EF">
              <w:rPr>
                <w:rFonts w:ascii="Arial" w:hAnsi="Arial" w:cs="Arial"/>
                <w:b/>
              </w:rPr>
              <w:t>Year 1</w:t>
            </w:r>
          </w:p>
        </w:tc>
        <w:tc>
          <w:tcPr>
            <w:tcW w:w="1160" w:type="dxa"/>
            <w:gridSpan w:val="4"/>
            <w:tcBorders>
              <w:bottom w:val="single" w:sz="4" w:space="0" w:color="auto"/>
            </w:tcBorders>
          </w:tcPr>
          <w:p w14:paraId="60AA271F" w14:textId="77777777" w:rsidR="00FB6C00" w:rsidRPr="007D17EF" w:rsidRDefault="00FB6C00" w:rsidP="001C76C7">
            <w:pPr>
              <w:spacing w:line="160" w:lineRule="atLeast"/>
              <w:jc w:val="both"/>
              <w:rPr>
                <w:rFonts w:ascii="Arial" w:hAnsi="Arial" w:cs="Arial"/>
                <w:b/>
              </w:rPr>
            </w:pPr>
            <w:r w:rsidRPr="007D17EF">
              <w:rPr>
                <w:rFonts w:ascii="Arial" w:hAnsi="Arial" w:cs="Arial"/>
                <w:b/>
              </w:rPr>
              <w:t>Year 2</w:t>
            </w:r>
          </w:p>
        </w:tc>
        <w:tc>
          <w:tcPr>
            <w:tcW w:w="1133" w:type="dxa"/>
            <w:gridSpan w:val="4"/>
          </w:tcPr>
          <w:p w14:paraId="7AABC96B" w14:textId="77777777" w:rsidR="00FB6C00" w:rsidRPr="007D17EF" w:rsidRDefault="00FB6C00" w:rsidP="001C76C7">
            <w:pPr>
              <w:spacing w:line="160" w:lineRule="atLeast"/>
              <w:jc w:val="both"/>
              <w:rPr>
                <w:rFonts w:ascii="Arial" w:hAnsi="Arial" w:cs="Arial"/>
                <w:b/>
              </w:rPr>
            </w:pPr>
            <w:r w:rsidRPr="007D17EF">
              <w:rPr>
                <w:rFonts w:ascii="Arial" w:hAnsi="Arial" w:cs="Arial"/>
                <w:b/>
              </w:rPr>
              <w:t>Year 3</w:t>
            </w:r>
          </w:p>
        </w:tc>
      </w:tr>
      <w:tr w:rsidR="00FB6C00" w:rsidRPr="007D17EF" w14:paraId="0479FB33" w14:textId="77777777" w:rsidTr="00FB6C00">
        <w:trPr>
          <w:jc w:val="center"/>
        </w:trPr>
        <w:tc>
          <w:tcPr>
            <w:tcW w:w="5161" w:type="dxa"/>
          </w:tcPr>
          <w:p w14:paraId="5D913395" w14:textId="3D634D72" w:rsidR="00FB6C00" w:rsidRPr="00E97C12" w:rsidRDefault="00FB6C00" w:rsidP="00FB6C00">
            <w:pPr>
              <w:spacing w:line="160" w:lineRule="atLeast"/>
              <w:jc w:val="both"/>
              <w:rPr>
                <w:rFonts w:ascii="Arial" w:hAnsi="Arial" w:cs="Arial"/>
              </w:rPr>
            </w:pPr>
            <w:r>
              <w:rPr>
                <w:rFonts w:ascii="Arial" w:hAnsi="Arial" w:cs="Arial"/>
              </w:rPr>
              <w:t>Modelling work &amp; publication (WP1)</w:t>
            </w:r>
          </w:p>
        </w:tc>
        <w:tc>
          <w:tcPr>
            <w:tcW w:w="276" w:type="dxa"/>
            <w:shd w:val="clear" w:color="auto" w:fill="000000" w:themeFill="text1"/>
          </w:tcPr>
          <w:p w14:paraId="2674D2DE" w14:textId="77777777" w:rsidR="00FB6C00" w:rsidRPr="00FB6C00" w:rsidRDefault="00FB6C00" w:rsidP="001C76C7">
            <w:pPr>
              <w:spacing w:line="160" w:lineRule="atLeast"/>
              <w:jc w:val="both"/>
              <w:rPr>
                <w:rFonts w:ascii="Arial" w:hAnsi="Arial" w:cs="Arial"/>
              </w:rPr>
            </w:pPr>
          </w:p>
        </w:tc>
        <w:tc>
          <w:tcPr>
            <w:tcW w:w="311" w:type="dxa"/>
            <w:shd w:val="clear" w:color="auto" w:fill="000000" w:themeFill="text1"/>
          </w:tcPr>
          <w:p w14:paraId="6ACA4C2A" w14:textId="77777777" w:rsidR="00FB6C00" w:rsidRPr="00FB6C00" w:rsidRDefault="00FB6C00" w:rsidP="001C76C7">
            <w:pPr>
              <w:spacing w:line="160" w:lineRule="atLeast"/>
              <w:jc w:val="both"/>
              <w:rPr>
                <w:rFonts w:ascii="Arial" w:hAnsi="Arial" w:cs="Arial"/>
              </w:rPr>
            </w:pPr>
          </w:p>
        </w:tc>
        <w:tc>
          <w:tcPr>
            <w:tcW w:w="277" w:type="dxa"/>
            <w:tcBorders>
              <w:bottom w:val="single" w:sz="4" w:space="0" w:color="auto"/>
            </w:tcBorders>
            <w:shd w:val="clear" w:color="auto" w:fill="000000" w:themeFill="text1"/>
          </w:tcPr>
          <w:p w14:paraId="6DD8C5F7" w14:textId="77777777" w:rsidR="00FB6C00" w:rsidRPr="00FB6C00" w:rsidRDefault="00FB6C00" w:rsidP="001C76C7">
            <w:pPr>
              <w:spacing w:line="160" w:lineRule="atLeast"/>
              <w:jc w:val="both"/>
              <w:rPr>
                <w:rFonts w:ascii="Arial" w:hAnsi="Arial" w:cs="Arial"/>
              </w:rPr>
            </w:pPr>
          </w:p>
        </w:tc>
        <w:tc>
          <w:tcPr>
            <w:tcW w:w="236" w:type="dxa"/>
            <w:tcBorders>
              <w:bottom w:val="single" w:sz="4" w:space="0" w:color="auto"/>
            </w:tcBorders>
            <w:shd w:val="clear" w:color="auto" w:fill="000000" w:themeFill="text1"/>
          </w:tcPr>
          <w:p w14:paraId="302F8559" w14:textId="77777777" w:rsidR="00FB6C00" w:rsidRPr="00FB6C00" w:rsidRDefault="00FB6C00" w:rsidP="001C76C7">
            <w:pPr>
              <w:spacing w:line="160" w:lineRule="atLeast"/>
              <w:jc w:val="both"/>
              <w:rPr>
                <w:rFonts w:ascii="Arial" w:hAnsi="Arial" w:cs="Arial"/>
              </w:rPr>
            </w:pPr>
          </w:p>
        </w:tc>
        <w:tc>
          <w:tcPr>
            <w:tcW w:w="310" w:type="dxa"/>
            <w:tcBorders>
              <w:bottom w:val="single" w:sz="4" w:space="0" w:color="auto"/>
            </w:tcBorders>
            <w:shd w:val="clear" w:color="auto" w:fill="000000" w:themeFill="text1"/>
          </w:tcPr>
          <w:p w14:paraId="2A1B8179" w14:textId="77777777" w:rsidR="00FB6C00" w:rsidRPr="00FB6C00" w:rsidRDefault="00FB6C00" w:rsidP="001C76C7">
            <w:pPr>
              <w:spacing w:line="160" w:lineRule="atLeast"/>
              <w:jc w:val="both"/>
              <w:rPr>
                <w:rFonts w:ascii="Arial" w:hAnsi="Arial" w:cs="Arial"/>
              </w:rPr>
            </w:pPr>
          </w:p>
        </w:tc>
        <w:tc>
          <w:tcPr>
            <w:tcW w:w="311" w:type="dxa"/>
            <w:tcBorders>
              <w:bottom w:val="single" w:sz="4" w:space="0" w:color="auto"/>
            </w:tcBorders>
            <w:shd w:val="clear" w:color="auto" w:fill="000000" w:themeFill="text1"/>
          </w:tcPr>
          <w:p w14:paraId="7C42C623" w14:textId="77777777" w:rsidR="00FB6C00" w:rsidRPr="00FB6C00" w:rsidRDefault="00FB6C00" w:rsidP="001C76C7">
            <w:pPr>
              <w:spacing w:line="160" w:lineRule="atLeast"/>
              <w:jc w:val="both"/>
              <w:rPr>
                <w:rFonts w:ascii="Arial" w:hAnsi="Arial" w:cs="Arial"/>
              </w:rPr>
            </w:pPr>
          </w:p>
        </w:tc>
        <w:tc>
          <w:tcPr>
            <w:tcW w:w="256" w:type="dxa"/>
            <w:tcBorders>
              <w:bottom w:val="single" w:sz="4" w:space="0" w:color="auto"/>
            </w:tcBorders>
            <w:shd w:val="clear" w:color="auto" w:fill="000000" w:themeFill="text1"/>
          </w:tcPr>
          <w:p w14:paraId="28B81BFC"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000000" w:themeFill="text1"/>
          </w:tcPr>
          <w:p w14:paraId="3A166259" w14:textId="77777777" w:rsidR="00FB6C00" w:rsidRPr="00FB6C00" w:rsidRDefault="00FB6C00" w:rsidP="001C76C7">
            <w:pPr>
              <w:spacing w:line="160" w:lineRule="atLeast"/>
              <w:jc w:val="both"/>
              <w:rPr>
                <w:rFonts w:ascii="Arial" w:hAnsi="Arial" w:cs="Arial"/>
              </w:rPr>
            </w:pPr>
          </w:p>
        </w:tc>
        <w:tc>
          <w:tcPr>
            <w:tcW w:w="284" w:type="dxa"/>
            <w:tcBorders>
              <w:bottom w:val="single" w:sz="4" w:space="0" w:color="auto"/>
            </w:tcBorders>
            <w:shd w:val="clear" w:color="auto" w:fill="auto"/>
          </w:tcPr>
          <w:p w14:paraId="07C7B4F8"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13765042" w14:textId="77777777" w:rsidR="00FB6C00" w:rsidRPr="00FB6C00" w:rsidRDefault="00FB6C00" w:rsidP="001C76C7">
            <w:pPr>
              <w:spacing w:line="160" w:lineRule="atLeast"/>
              <w:jc w:val="both"/>
              <w:rPr>
                <w:rFonts w:ascii="Arial" w:hAnsi="Arial" w:cs="Arial"/>
              </w:rPr>
            </w:pPr>
          </w:p>
        </w:tc>
        <w:tc>
          <w:tcPr>
            <w:tcW w:w="283" w:type="dxa"/>
            <w:shd w:val="clear" w:color="auto" w:fill="auto"/>
          </w:tcPr>
          <w:p w14:paraId="3CF1B65D" w14:textId="77777777" w:rsidR="00FB6C00" w:rsidRPr="00FB6C00" w:rsidRDefault="00FB6C00" w:rsidP="001C76C7">
            <w:pPr>
              <w:spacing w:line="160" w:lineRule="atLeast"/>
              <w:jc w:val="both"/>
              <w:rPr>
                <w:rFonts w:ascii="Arial" w:hAnsi="Arial" w:cs="Arial"/>
              </w:rPr>
            </w:pPr>
          </w:p>
        </w:tc>
        <w:tc>
          <w:tcPr>
            <w:tcW w:w="283" w:type="dxa"/>
            <w:shd w:val="clear" w:color="auto" w:fill="auto"/>
          </w:tcPr>
          <w:p w14:paraId="1FEDE514" w14:textId="77777777" w:rsidR="00FB6C00" w:rsidRPr="00FB6C00" w:rsidRDefault="00FB6C00" w:rsidP="001C76C7">
            <w:pPr>
              <w:spacing w:line="160" w:lineRule="atLeast"/>
              <w:jc w:val="both"/>
              <w:rPr>
                <w:rFonts w:ascii="Arial" w:hAnsi="Arial" w:cs="Arial"/>
              </w:rPr>
            </w:pPr>
          </w:p>
        </w:tc>
      </w:tr>
      <w:tr w:rsidR="00FB6C00" w:rsidRPr="007D17EF" w14:paraId="55FF0074" w14:textId="77777777" w:rsidTr="00FB6C00">
        <w:trPr>
          <w:jc w:val="center"/>
        </w:trPr>
        <w:tc>
          <w:tcPr>
            <w:tcW w:w="5161" w:type="dxa"/>
          </w:tcPr>
          <w:p w14:paraId="30AC8AAA" w14:textId="38D3AD1E" w:rsidR="00FB6C00" w:rsidRDefault="00FB6C00" w:rsidP="001C76C7">
            <w:pPr>
              <w:spacing w:line="160" w:lineRule="atLeast"/>
              <w:jc w:val="both"/>
              <w:rPr>
                <w:rFonts w:ascii="Arial" w:hAnsi="Arial" w:cs="Arial"/>
              </w:rPr>
            </w:pPr>
            <w:r w:rsidRPr="00E97C12">
              <w:rPr>
                <w:rFonts w:ascii="Arial" w:hAnsi="Arial" w:cs="Arial"/>
              </w:rPr>
              <w:t>Literature search and data compilation</w:t>
            </w:r>
            <w:r>
              <w:rPr>
                <w:rFonts w:ascii="Arial" w:hAnsi="Arial" w:cs="Arial"/>
              </w:rPr>
              <w:t xml:space="preserve"> (WP2)</w:t>
            </w:r>
          </w:p>
        </w:tc>
        <w:tc>
          <w:tcPr>
            <w:tcW w:w="276" w:type="dxa"/>
            <w:shd w:val="clear" w:color="auto" w:fill="auto"/>
          </w:tcPr>
          <w:p w14:paraId="6650663C" w14:textId="77777777" w:rsidR="00FB6C00" w:rsidRPr="00FB6C00" w:rsidRDefault="00FB6C00" w:rsidP="001C76C7">
            <w:pPr>
              <w:spacing w:line="160" w:lineRule="atLeast"/>
              <w:jc w:val="both"/>
              <w:rPr>
                <w:rFonts w:ascii="Arial" w:hAnsi="Arial" w:cs="Arial"/>
              </w:rPr>
            </w:pPr>
          </w:p>
        </w:tc>
        <w:tc>
          <w:tcPr>
            <w:tcW w:w="311" w:type="dxa"/>
            <w:shd w:val="clear" w:color="auto" w:fill="auto"/>
          </w:tcPr>
          <w:p w14:paraId="356EFAC4" w14:textId="77777777" w:rsidR="00FB6C00" w:rsidRPr="00FB6C00" w:rsidRDefault="00FB6C00" w:rsidP="001C76C7">
            <w:pPr>
              <w:spacing w:line="160" w:lineRule="atLeast"/>
              <w:jc w:val="both"/>
              <w:rPr>
                <w:rFonts w:ascii="Arial" w:hAnsi="Arial" w:cs="Arial"/>
              </w:rPr>
            </w:pPr>
          </w:p>
        </w:tc>
        <w:tc>
          <w:tcPr>
            <w:tcW w:w="277" w:type="dxa"/>
            <w:tcBorders>
              <w:bottom w:val="single" w:sz="4" w:space="0" w:color="auto"/>
            </w:tcBorders>
            <w:shd w:val="clear" w:color="auto" w:fill="auto"/>
          </w:tcPr>
          <w:p w14:paraId="7D970B6A" w14:textId="77777777" w:rsidR="00FB6C00" w:rsidRPr="00FB6C00" w:rsidRDefault="00FB6C00" w:rsidP="001C76C7">
            <w:pPr>
              <w:spacing w:line="160" w:lineRule="atLeast"/>
              <w:jc w:val="both"/>
              <w:rPr>
                <w:rFonts w:ascii="Arial" w:hAnsi="Arial" w:cs="Arial"/>
              </w:rPr>
            </w:pPr>
          </w:p>
        </w:tc>
        <w:tc>
          <w:tcPr>
            <w:tcW w:w="236" w:type="dxa"/>
            <w:tcBorders>
              <w:bottom w:val="single" w:sz="4" w:space="0" w:color="auto"/>
            </w:tcBorders>
            <w:shd w:val="clear" w:color="auto" w:fill="auto"/>
          </w:tcPr>
          <w:p w14:paraId="269DD606" w14:textId="77777777" w:rsidR="00FB6C00" w:rsidRPr="00FB6C00" w:rsidRDefault="00FB6C00" w:rsidP="001C76C7">
            <w:pPr>
              <w:spacing w:line="160" w:lineRule="atLeast"/>
              <w:jc w:val="both"/>
              <w:rPr>
                <w:rFonts w:ascii="Arial" w:hAnsi="Arial" w:cs="Arial"/>
              </w:rPr>
            </w:pPr>
          </w:p>
        </w:tc>
        <w:tc>
          <w:tcPr>
            <w:tcW w:w="310" w:type="dxa"/>
            <w:tcBorders>
              <w:bottom w:val="single" w:sz="4" w:space="0" w:color="auto"/>
            </w:tcBorders>
            <w:shd w:val="clear" w:color="auto" w:fill="auto"/>
          </w:tcPr>
          <w:p w14:paraId="1028690B" w14:textId="77777777" w:rsidR="00FB6C00" w:rsidRPr="00FB6C00" w:rsidRDefault="00FB6C00" w:rsidP="001C76C7">
            <w:pPr>
              <w:spacing w:line="160" w:lineRule="atLeast"/>
              <w:jc w:val="both"/>
              <w:rPr>
                <w:rFonts w:ascii="Arial" w:hAnsi="Arial" w:cs="Arial"/>
              </w:rPr>
            </w:pPr>
          </w:p>
        </w:tc>
        <w:tc>
          <w:tcPr>
            <w:tcW w:w="311" w:type="dxa"/>
            <w:tcBorders>
              <w:bottom w:val="single" w:sz="4" w:space="0" w:color="auto"/>
            </w:tcBorders>
            <w:shd w:val="clear" w:color="auto" w:fill="auto"/>
          </w:tcPr>
          <w:p w14:paraId="79527BB2" w14:textId="77777777" w:rsidR="00FB6C00" w:rsidRPr="00FB6C00" w:rsidRDefault="00FB6C00" w:rsidP="001C76C7">
            <w:pPr>
              <w:spacing w:line="160" w:lineRule="atLeast"/>
              <w:jc w:val="both"/>
              <w:rPr>
                <w:rFonts w:ascii="Arial" w:hAnsi="Arial" w:cs="Arial"/>
              </w:rPr>
            </w:pPr>
          </w:p>
        </w:tc>
        <w:tc>
          <w:tcPr>
            <w:tcW w:w="256" w:type="dxa"/>
            <w:tcBorders>
              <w:bottom w:val="single" w:sz="4" w:space="0" w:color="auto"/>
            </w:tcBorders>
            <w:shd w:val="clear" w:color="auto" w:fill="000000" w:themeFill="text1"/>
          </w:tcPr>
          <w:p w14:paraId="6C605E69"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000000" w:themeFill="text1"/>
          </w:tcPr>
          <w:p w14:paraId="4812E0FF" w14:textId="77777777" w:rsidR="00FB6C00" w:rsidRPr="00FB6C00" w:rsidRDefault="00FB6C00" w:rsidP="001C76C7">
            <w:pPr>
              <w:spacing w:line="160" w:lineRule="atLeast"/>
              <w:jc w:val="both"/>
              <w:rPr>
                <w:rFonts w:ascii="Arial" w:hAnsi="Arial" w:cs="Arial"/>
              </w:rPr>
            </w:pPr>
          </w:p>
        </w:tc>
        <w:tc>
          <w:tcPr>
            <w:tcW w:w="284" w:type="dxa"/>
            <w:tcBorders>
              <w:bottom w:val="single" w:sz="4" w:space="0" w:color="auto"/>
            </w:tcBorders>
            <w:shd w:val="clear" w:color="auto" w:fill="auto"/>
          </w:tcPr>
          <w:p w14:paraId="174E8469"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3A3A6798" w14:textId="77777777" w:rsidR="00FB6C00" w:rsidRPr="00FB6C00" w:rsidRDefault="00FB6C00" w:rsidP="001C76C7">
            <w:pPr>
              <w:spacing w:line="160" w:lineRule="atLeast"/>
              <w:jc w:val="both"/>
              <w:rPr>
                <w:rFonts w:ascii="Arial" w:hAnsi="Arial" w:cs="Arial"/>
              </w:rPr>
            </w:pPr>
          </w:p>
        </w:tc>
        <w:tc>
          <w:tcPr>
            <w:tcW w:w="283" w:type="dxa"/>
            <w:shd w:val="clear" w:color="auto" w:fill="auto"/>
          </w:tcPr>
          <w:p w14:paraId="6DA4F594" w14:textId="77777777" w:rsidR="00FB6C00" w:rsidRPr="00FB6C00" w:rsidRDefault="00FB6C00" w:rsidP="001C76C7">
            <w:pPr>
              <w:spacing w:line="160" w:lineRule="atLeast"/>
              <w:jc w:val="both"/>
              <w:rPr>
                <w:rFonts w:ascii="Arial" w:hAnsi="Arial" w:cs="Arial"/>
              </w:rPr>
            </w:pPr>
          </w:p>
        </w:tc>
        <w:tc>
          <w:tcPr>
            <w:tcW w:w="283" w:type="dxa"/>
            <w:shd w:val="clear" w:color="auto" w:fill="auto"/>
          </w:tcPr>
          <w:p w14:paraId="6C6E13EB" w14:textId="77777777" w:rsidR="00FB6C00" w:rsidRPr="00FB6C00" w:rsidRDefault="00FB6C00" w:rsidP="001C76C7">
            <w:pPr>
              <w:spacing w:line="160" w:lineRule="atLeast"/>
              <w:jc w:val="both"/>
              <w:rPr>
                <w:rFonts w:ascii="Arial" w:hAnsi="Arial" w:cs="Arial"/>
              </w:rPr>
            </w:pPr>
          </w:p>
        </w:tc>
      </w:tr>
      <w:tr w:rsidR="00FB6C00" w:rsidRPr="007D17EF" w14:paraId="3359F08B" w14:textId="77777777" w:rsidTr="00FB6C00">
        <w:trPr>
          <w:jc w:val="center"/>
        </w:trPr>
        <w:tc>
          <w:tcPr>
            <w:tcW w:w="5161" w:type="dxa"/>
          </w:tcPr>
          <w:p w14:paraId="56A67937" w14:textId="2BA524DA" w:rsidR="00FB6C00" w:rsidRPr="00E97C12" w:rsidRDefault="00FB6C00" w:rsidP="001C76C7">
            <w:pPr>
              <w:spacing w:line="160" w:lineRule="atLeast"/>
              <w:jc w:val="both"/>
              <w:rPr>
                <w:rFonts w:ascii="Arial" w:hAnsi="Arial" w:cs="Arial"/>
              </w:rPr>
            </w:pPr>
            <w:r>
              <w:rPr>
                <w:rFonts w:ascii="Arial" w:hAnsi="Arial" w:cs="Arial"/>
              </w:rPr>
              <w:t>Life History Trait</w:t>
            </w:r>
            <w:r w:rsidRPr="00E97C12">
              <w:rPr>
                <w:rFonts w:ascii="Arial" w:hAnsi="Arial" w:cs="Arial"/>
              </w:rPr>
              <w:t xml:space="preserve"> Modelling</w:t>
            </w:r>
            <w:r>
              <w:rPr>
                <w:rFonts w:ascii="Arial" w:hAnsi="Arial" w:cs="Arial"/>
              </w:rPr>
              <w:t xml:space="preserve"> &amp; publication (WP2)</w:t>
            </w:r>
          </w:p>
        </w:tc>
        <w:tc>
          <w:tcPr>
            <w:tcW w:w="276" w:type="dxa"/>
            <w:tcBorders>
              <w:bottom w:val="single" w:sz="4" w:space="0" w:color="auto"/>
            </w:tcBorders>
            <w:shd w:val="clear" w:color="auto" w:fill="auto"/>
          </w:tcPr>
          <w:p w14:paraId="4B851AD5" w14:textId="77777777" w:rsidR="00FB6C00" w:rsidRPr="00FB6C00" w:rsidRDefault="00FB6C00" w:rsidP="001C76C7">
            <w:pPr>
              <w:spacing w:line="160" w:lineRule="atLeast"/>
              <w:jc w:val="both"/>
              <w:rPr>
                <w:rFonts w:ascii="Arial" w:hAnsi="Arial" w:cs="Arial"/>
              </w:rPr>
            </w:pPr>
          </w:p>
        </w:tc>
        <w:tc>
          <w:tcPr>
            <w:tcW w:w="311" w:type="dxa"/>
            <w:tcBorders>
              <w:bottom w:val="single" w:sz="4" w:space="0" w:color="auto"/>
            </w:tcBorders>
            <w:shd w:val="clear" w:color="auto" w:fill="auto"/>
          </w:tcPr>
          <w:p w14:paraId="4C632DC7" w14:textId="77777777" w:rsidR="00FB6C00" w:rsidRPr="00FB6C00" w:rsidRDefault="00FB6C00" w:rsidP="001C76C7">
            <w:pPr>
              <w:spacing w:line="160" w:lineRule="atLeast"/>
              <w:jc w:val="both"/>
              <w:rPr>
                <w:rFonts w:ascii="Arial" w:hAnsi="Arial" w:cs="Arial"/>
              </w:rPr>
            </w:pPr>
          </w:p>
        </w:tc>
        <w:tc>
          <w:tcPr>
            <w:tcW w:w="277" w:type="dxa"/>
            <w:tcBorders>
              <w:bottom w:val="single" w:sz="4" w:space="0" w:color="auto"/>
            </w:tcBorders>
            <w:shd w:val="clear" w:color="auto" w:fill="auto"/>
          </w:tcPr>
          <w:p w14:paraId="13E00150" w14:textId="77777777" w:rsidR="00FB6C00" w:rsidRPr="00FB6C00" w:rsidRDefault="00FB6C00" w:rsidP="001C76C7">
            <w:pPr>
              <w:spacing w:line="160" w:lineRule="atLeast"/>
              <w:jc w:val="both"/>
              <w:rPr>
                <w:rFonts w:ascii="Arial" w:hAnsi="Arial" w:cs="Arial"/>
              </w:rPr>
            </w:pPr>
          </w:p>
        </w:tc>
        <w:tc>
          <w:tcPr>
            <w:tcW w:w="236" w:type="dxa"/>
            <w:tcBorders>
              <w:bottom w:val="single" w:sz="4" w:space="0" w:color="auto"/>
            </w:tcBorders>
            <w:shd w:val="clear" w:color="auto" w:fill="auto"/>
          </w:tcPr>
          <w:p w14:paraId="139F219F" w14:textId="77777777" w:rsidR="00FB6C00" w:rsidRPr="00FB6C00" w:rsidRDefault="00FB6C00" w:rsidP="001C76C7">
            <w:pPr>
              <w:spacing w:line="160" w:lineRule="atLeast"/>
              <w:jc w:val="both"/>
              <w:rPr>
                <w:rFonts w:ascii="Arial" w:hAnsi="Arial" w:cs="Arial"/>
              </w:rPr>
            </w:pPr>
          </w:p>
        </w:tc>
        <w:tc>
          <w:tcPr>
            <w:tcW w:w="310" w:type="dxa"/>
            <w:tcBorders>
              <w:bottom w:val="single" w:sz="4" w:space="0" w:color="auto"/>
            </w:tcBorders>
            <w:shd w:val="clear" w:color="auto" w:fill="auto"/>
          </w:tcPr>
          <w:p w14:paraId="5AD99625" w14:textId="77777777" w:rsidR="00FB6C00" w:rsidRPr="00FB6C00" w:rsidRDefault="00FB6C00" w:rsidP="001C76C7">
            <w:pPr>
              <w:spacing w:line="160" w:lineRule="atLeast"/>
              <w:jc w:val="both"/>
              <w:rPr>
                <w:rFonts w:ascii="Arial" w:hAnsi="Arial" w:cs="Arial"/>
              </w:rPr>
            </w:pPr>
          </w:p>
        </w:tc>
        <w:tc>
          <w:tcPr>
            <w:tcW w:w="311" w:type="dxa"/>
            <w:tcBorders>
              <w:bottom w:val="single" w:sz="4" w:space="0" w:color="auto"/>
            </w:tcBorders>
            <w:shd w:val="clear" w:color="auto" w:fill="auto"/>
          </w:tcPr>
          <w:p w14:paraId="6861EAEC" w14:textId="77777777" w:rsidR="00FB6C00" w:rsidRPr="00FB6C00" w:rsidRDefault="00FB6C00" w:rsidP="001C76C7">
            <w:pPr>
              <w:spacing w:line="160" w:lineRule="atLeast"/>
              <w:jc w:val="both"/>
              <w:rPr>
                <w:rFonts w:ascii="Arial" w:hAnsi="Arial" w:cs="Arial"/>
              </w:rPr>
            </w:pPr>
          </w:p>
        </w:tc>
        <w:tc>
          <w:tcPr>
            <w:tcW w:w="256" w:type="dxa"/>
            <w:tcBorders>
              <w:bottom w:val="single" w:sz="4" w:space="0" w:color="auto"/>
            </w:tcBorders>
            <w:shd w:val="clear" w:color="auto" w:fill="000000" w:themeFill="text1"/>
          </w:tcPr>
          <w:p w14:paraId="0F7E45A4"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000000" w:themeFill="text1"/>
          </w:tcPr>
          <w:p w14:paraId="7A425940" w14:textId="77777777" w:rsidR="00FB6C00" w:rsidRPr="00FB6C00" w:rsidRDefault="00FB6C00" w:rsidP="001C76C7">
            <w:pPr>
              <w:spacing w:line="160" w:lineRule="atLeast"/>
              <w:jc w:val="both"/>
              <w:rPr>
                <w:rFonts w:ascii="Arial" w:hAnsi="Arial" w:cs="Arial"/>
              </w:rPr>
            </w:pPr>
          </w:p>
        </w:tc>
        <w:tc>
          <w:tcPr>
            <w:tcW w:w="284" w:type="dxa"/>
            <w:tcBorders>
              <w:bottom w:val="single" w:sz="4" w:space="0" w:color="auto"/>
            </w:tcBorders>
            <w:shd w:val="clear" w:color="auto" w:fill="000000" w:themeFill="text1"/>
          </w:tcPr>
          <w:p w14:paraId="5E66E0B0"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000000" w:themeFill="text1"/>
          </w:tcPr>
          <w:p w14:paraId="2BC6A41E"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000000" w:themeFill="text1"/>
          </w:tcPr>
          <w:p w14:paraId="7E92E71D"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000000" w:themeFill="text1"/>
          </w:tcPr>
          <w:p w14:paraId="64B94A08" w14:textId="77777777" w:rsidR="00FB6C00" w:rsidRPr="00FB6C00" w:rsidRDefault="00FB6C00" w:rsidP="001C76C7">
            <w:pPr>
              <w:spacing w:line="160" w:lineRule="atLeast"/>
              <w:jc w:val="both"/>
              <w:rPr>
                <w:rFonts w:ascii="Arial" w:hAnsi="Arial" w:cs="Arial"/>
              </w:rPr>
            </w:pPr>
          </w:p>
        </w:tc>
      </w:tr>
      <w:tr w:rsidR="00FB6C00" w:rsidRPr="007D17EF" w14:paraId="538696C2" w14:textId="77777777" w:rsidTr="00FB6C00">
        <w:trPr>
          <w:jc w:val="center"/>
        </w:trPr>
        <w:tc>
          <w:tcPr>
            <w:tcW w:w="5161" w:type="dxa"/>
          </w:tcPr>
          <w:p w14:paraId="1C6DE3F5" w14:textId="77777777" w:rsidR="00FB6C00" w:rsidRPr="00E97C12" w:rsidRDefault="00FB6C00" w:rsidP="001C76C7">
            <w:pPr>
              <w:spacing w:line="160" w:lineRule="atLeast"/>
              <w:jc w:val="both"/>
              <w:rPr>
                <w:rFonts w:ascii="Arial" w:hAnsi="Arial" w:cs="Arial"/>
              </w:rPr>
            </w:pPr>
            <w:r>
              <w:rPr>
                <w:rFonts w:ascii="Arial" w:hAnsi="Arial" w:cs="Arial"/>
              </w:rPr>
              <w:t>Experimental calibration (WP3)</w:t>
            </w:r>
          </w:p>
        </w:tc>
        <w:tc>
          <w:tcPr>
            <w:tcW w:w="276" w:type="dxa"/>
            <w:tcBorders>
              <w:bottom w:val="single" w:sz="4" w:space="0" w:color="auto"/>
            </w:tcBorders>
            <w:shd w:val="clear" w:color="auto" w:fill="000000" w:themeFill="text1"/>
          </w:tcPr>
          <w:p w14:paraId="3ECEF137" w14:textId="77777777" w:rsidR="00FB6C00" w:rsidRPr="00FB6C00" w:rsidRDefault="00FB6C00" w:rsidP="001C76C7">
            <w:pPr>
              <w:spacing w:line="160" w:lineRule="atLeast"/>
              <w:jc w:val="both"/>
              <w:rPr>
                <w:rFonts w:ascii="Arial" w:hAnsi="Arial" w:cs="Arial"/>
              </w:rPr>
            </w:pPr>
          </w:p>
        </w:tc>
        <w:tc>
          <w:tcPr>
            <w:tcW w:w="311" w:type="dxa"/>
            <w:tcBorders>
              <w:bottom w:val="single" w:sz="4" w:space="0" w:color="auto"/>
            </w:tcBorders>
            <w:shd w:val="clear" w:color="auto" w:fill="auto"/>
          </w:tcPr>
          <w:p w14:paraId="2408A233" w14:textId="77777777" w:rsidR="00FB6C00" w:rsidRPr="00FB6C00" w:rsidRDefault="00FB6C00" w:rsidP="001C76C7">
            <w:pPr>
              <w:spacing w:line="160" w:lineRule="atLeast"/>
              <w:jc w:val="both"/>
              <w:rPr>
                <w:rFonts w:ascii="Arial" w:hAnsi="Arial" w:cs="Arial"/>
              </w:rPr>
            </w:pPr>
          </w:p>
        </w:tc>
        <w:tc>
          <w:tcPr>
            <w:tcW w:w="277" w:type="dxa"/>
            <w:tcBorders>
              <w:bottom w:val="single" w:sz="4" w:space="0" w:color="auto"/>
            </w:tcBorders>
            <w:shd w:val="clear" w:color="auto" w:fill="auto"/>
          </w:tcPr>
          <w:p w14:paraId="7A43427C" w14:textId="77777777" w:rsidR="00FB6C00" w:rsidRPr="00FB6C00" w:rsidRDefault="00FB6C00" w:rsidP="001C76C7">
            <w:pPr>
              <w:spacing w:line="160" w:lineRule="atLeast"/>
              <w:jc w:val="both"/>
              <w:rPr>
                <w:rFonts w:ascii="Arial" w:hAnsi="Arial" w:cs="Arial"/>
              </w:rPr>
            </w:pPr>
          </w:p>
        </w:tc>
        <w:tc>
          <w:tcPr>
            <w:tcW w:w="236" w:type="dxa"/>
            <w:tcBorders>
              <w:bottom w:val="single" w:sz="4" w:space="0" w:color="auto"/>
            </w:tcBorders>
            <w:shd w:val="clear" w:color="auto" w:fill="auto"/>
          </w:tcPr>
          <w:p w14:paraId="015A8596" w14:textId="77777777" w:rsidR="00FB6C00" w:rsidRPr="00FB6C00" w:rsidRDefault="00FB6C00" w:rsidP="001C76C7">
            <w:pPr>
              <w:spacing w:line="160" w:lineRule="atLeast"/>
              <w:jc w:val="both"/>
              <w:rPr>
                <w:rFonts w:ascii="Arial" w:hAnsi="Arial" w:cs="Arial"/>
              </w:rPr>
            </w:pPr>
          </w:p>
        </w:tc>
        <w:tc>
          <w:tcPr>
            <w:tcW w:w="310" w:type="dxa"/>
            <w:tcBorders>
              <w:bottom w:val="single" w:sz="4" w:space="0" w:color="auto"/>
            </w:tcBorders>
            <w:shd w:val="clear" w:color="auto" w:fill="auto"/>
          </w:tcPr>
          <w:p w14:paraId="08C38C9C" w14:textId="77777777" w:rsidR="00FB6C00" w:rsidRPr="00FB6C00" w:rsidRDefault="00FB6C00" w:rsidP="001C76C7">
            <w:pPr>
              <w:spacing w:line="160" w:lineRule="atLeast"/>
              <w:jc w:val="both"/>
              <w:rPr>
                <w:rFonts w:ascii="Arial" w:hAnsi="Arial" w:cs="Arial"/>
              </w:rPr>
            </w:pPr>
          </w:p>
        </w:tc>
        <w:tc>
          <w:tcPr>
            <w:tcW w:w="311" w:type="dxa"/>
            <w:shd w:val="clear" w:color="auto" w:fill="auto"/>
          </w:tcPr>
          <w:p w14:paraId="50F5EA3B" w14:textId="77777777" w:rsidR="00FB6C00" w:rsidRPr="00FB6C00" w:rsidRDefault="00FB6C00" w:rsidP="001C76C7">
            <w:pPr>
              <w:spacing w:line="160" w:lineRule="atLeast"/>
              <w:jc w:val="both"/>
              <w:rPr>
                <w:rFonts w:ascii="Arial" w:hAnsi="Arial" w:cs="Arial"/>
              </w:rPr>
            </w:pPr>
          </w:p>
        </w:tc>
        <w:tc>
          <w:tcPr>
            <w:tcW w:w="256" w:type="dxa"/>
            <w:tcBorders>
              <w:bottom w:val="single" w:sz="4" w:space="0" w:color="auto"/>
            </w:tcBorders>
            <w:shd w:val="clear" w:color="auto" w:fill="auto"/>
          </w:tcPr>
          <w:p w14:paraId="0527A933"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5D92B788" w14:textId="77777777" w:rsidR="00FB6C00" w:rsidRPr="00FB6C00" w:rsidRDefault="00FB6C00" w:rsidP="001C76C7">
            <w:pPr>
              <w:spacing w:line="160" w:lineRule="atLeast"/>
              <w:jc w:val="both"/>
              <w:rPr>
                <w:rFonts w:ascii="Arial" w:hAnsi="Arial" w:cs="Arial"/>
              </w:rPr>
            </w:pPr>
          </w:p>
        </w:tc>
        <w:tc>
          <w:tcPr>
            <w:tcW w:w="284" w:type="dxa"/>
            <w:tcBorders>
              <w:bottom w:val="single" w:sz="4" w:space="0" w:color="auto"/>
            </w:tcBorders>
            <w:shd w:val="clear" w:color="auto" w:fill="auto"/>
          </w:tcPr>
          <w:p w14:paraId="6097CA79"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3A3F7DA4"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30C3D5D2"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63EE9993" w14:textId="77777777" w:rsidR="00FB6C00" w:rsidRPr="00FB6C00" w:rsidRDefault="00FB6C00" w:rsidP="001C76C7">
            <w:pPr>
              <w:spacing w:line="160" w:lineRule="atLeast"/>
              <w:jc w:val="both"/>
              <w:rPr>
                <w:rFonts w:ascii="Arial" w:hAnsi="Arial" w:cs="Arial"/>
              </w:rPr>
            </w:pPr>
          </w:p>
        </w:tc>
      </w:tr>
      <w:tr w:rsidR="00FB6C00" w:rsidRPr="007D17EF" w14:paraId="6EB0F7BF" w14:textId="77777777" w:rsidTr="00FB6C00">
        <w:trPr>
          <w:jc w:val="center"/>
        </w:trPr>
        <w:tc>
          <w:tcPr>
            <w:tcW w:w="5161" w:type="dxa"/>
          </w:tcPr>
          <w:p w14:paraId="6D528211" w14:textId="77777777" w:rsidR="00FB6C00" w:rsidRPr="00E97C12" w:rsidRDefault="00FB6C00" w:rsidP="001C76C7">
            <w:pPr>
              <w:spacing w:line="160" w:lineRule="atLeast"/>
              <w:jc w:val="both"/>
              <w:rPr>
                <w:rFonts w:ascii="Arial" w:hAnsi="Arial" w:cs="Arial"/>
              </w:rPr>
            </w:pPr>
            <w:r>
              <w:rPr>
                <w:rFonts w:ascii="Arial" w:hAnsi="Arial" w:cs="Arial"/>
              </w:rPr>
              <w:t>Experimentation (WP3)</w:t>
            </w:r>
          </w:p>
        </w:tc>
        <w:tc>
          <w:tcPr>
            <w:tcW w:w="276" w:type="dxa"/>
            <w:tcBorders>
              <w:bottom w:val="single" w:sz="4" w:space="0" w:color="auto"/>
            </w:tcBorders>
            <w:shd w:val="clear" w:color="auto" w:fill="000000" w:themeFill="text1"/>
          </w:tcPr>
          <w:p w14:paraId="1154AE1B" w14:textId="77777777" w:rsidR="00FB6C00" w:rsidRPr="00FB6C00" w:rsidRDefault="00FB6C00" w:rsidP="001C76C7">
            <w:pPr>
              <w:spacing w:line="160" w:lineRule="atLeast"/>
              <w:jc w:val="both"/>
              <w:rPr>
                <w:rFonts w:ascii="Arial" w:hAnsi="Arial" w:cs="Arial"/>
              </w:rPr>
            </w:pPr>
          </w:p>
        </w:tc>
        <w:tc>
          <w:tcPr>
            <w:tcW w:w="311" w:type="dxa"/>
            <w:tcBorders>
              <w:bottom w:val="single" w:sz="4" w:space="0" w:color="auto"/>
            </w:tcBorders>
            <w:shd w:val="clear" w:color="auto" w:fill="000000" w:themeFill="text1"/>
          </w:tcPr>
          <w:p w14:paraId="78A7F2E2" w14:textId="77777777" w:rsidR="00FB6C00" w:rsidRPr="00FB6C00" w:rsidRDefault="00FB6C00" w:rsidP="001C76C7">
            <w:pPr>
              <w:spacing w:line="160" w:lineRule="atLeast"/>
              <w:jc w:val="both"/>
              <w:rPr>
                <w:rFonts w:ascii="Arial" w:hAnsi="Arial" w:cs="Arial"/>
              </w:rPr>
            </w:pPr>
          </w:p>
        </w:tc>
        <w:tc>
          <w:tcPr>
            <w:tcW w:w="277" w:type="dxa"/>
            <w:tcBorders>
              <w:bottom w:val="single" w:sz="4" w:space="0" w:color="auto"/>
            </w:tcBorders>
            <w:shd w:val="clear" w:color="auto" w:fill="000000" w:themeFill="text1"/>
          </w:tcPr>
          <w:p w14:paraId="5E1DC754" w14:textId="77777777" w:rsidR="00FB6C00" w:rsidRPr="00FB6C00" w:rsidRDefault="00FB6C00" w:rsidP="001C76C7">
            <w:pPr>
              <w:spacing w:line="160" w:lineRule="atLeast"/>
              <w:jc w:val="both"/>
              <w:rPr>
                <w:rFonts w:ascii="Arial" w:hAnsi="Arial" w:cs="Arial"/>
              </w:rPr>
            </w:pPr>
          </w:p>
        </w:tc>
        <w:tc>
          <w:tcPr>
            <w:tcW w:w="236" w:type="dxa"/>
            <w:tcBorders>
              <w:bottom w:val="single" w:sz="4" w:space="0" w:color="auto"/>
            </w:tcBorders>
            <w:shd w:val="clear" w:color="auto" w:fill="000000" w:themeFill="text1"/>
          </w:tcPr>
          <w:p w14:paraId="3774CBB1" w14:textId="77777777" w:rsidR="00FB6C00" w:rsidRPr="00FB6C00" w:rsidRDefault="00FB6C00" w:rsidP="001C76C7">
            <w:pPr>
              <w:spacing w:line="160" w:lineRule="atLeast"/>
              <w:jc w:val="both"/>
              <w:rPr>
                <w:rFonts w:ascii="Arial" w:hAnsi="Arial" w:cs="Arial"/>
              </w:rPr>
            </w:pPr>
          </w:p>
        </w:tc>
        <w:tc>
          <w:tcPr>
            <w:tcW w:w="310" w:type="dxa"/>
            <w:tcBorders>
              <w:bottom w:val="single" w:sz="4" w:space="0" w:color="auto"/>
            </w:tcBorders>
            <w:shd w:val="clear" w:color="auto" w:fill="000000" w:themeFill="text1"/>
          </w:tcPr>
          <w:p w14:paraId="16B7078A" w14:textId="77777777" w:rsidR="00FB6C00" w:rsidRPr="00FB6C00" w:rsidRDefault="00FB6C00" w:rsidP="001C76C7">
            <w:pPr>
              <w:spacing w:line="160" w:lineRule="atLeast"/>
              <w:jc w:val="both"/>
              <w:rPr>
                <w:rFonts w:ascii="Arial" w:hAnsi="Arial" w:cs="Arial"/>
              </w:rPr>
            </w:pPr>
          </w:p>
        </w:tc>
        <w:tc>
          <w:tcPr>
            <w:tcW w:w="311" w:type="dxa"/>
            <w:tcBorders>
              <w:bottom w:val="single" w:sz="4" w:space="0" w:color="auto"/>
            </w:tcBorders>
            <w:shd w:val="clear" w:color="auto" w:fill="auto"/>
          </w:tcPr>
          <w:p w14:paraId="06A9027E" w14:textId="77777777" w:rsidR="00FB6C00" w:rsidRPr="00FB6C00" w:rsidRDefault="00FB6C00" w:rsidP="001C76C7">
            <w:pPr>
              <w:spacing w:line="160" w:lineRule="atLeast"/>
              <w:jc w:val="both"/>
              <w:rPr>
                <w:rFonts w:ascii="Arial" w:hAnsi="Arial" w:cs="Arial"/>
              </w:rPr>
            </w:pPr>
          </w:p>
        </w:tc>
        <w:tc>
          <w:tcPr>
            <w:tcW w:w="256" w:type="dxa"/>
            <w:tcBorders>
              <w:bottom w:val="single" w:sz="4" w:space="0" w:color="auto"/>
            </w:tcBorders>
            <w:shd w:val="clear" w:color="auto" w:fill="auto"/>
          </w:tcPr>
          <w:p w14:paraId="1CD14895"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23DA476F" w14:textId="77777777" w:rsidR="00FB6C00" w:rsidRPr="00FB6C00" w:rsidRDefault="00FB6C00" w:rsidP="001C76C7">
            <w:pPr>
              <w:spacing w:line="160" w:lineRule="atLeast"/>
              <w:jc w:val="both"/>
              <w:rPr>
                <w:rFonts w:ascii="Arial" w:hAnsi="Arial" w:cs="Arial"/>
              </w:rPr>
            </w:pPr>
          </w:p>
        </w:tc>
        <w:tc>
          <w:tcPr>
            <w:tcW w:w="284" w:type="dxa"/>
            <w:tcBorders>
              <w:bottom w:val="single" w:sz="4" w:space="0" w:color="auto"/>
            </w:tcBorders>
            <w:shd w:val="clear" w:color="auto" w:fill="auto"/>
          </w:tcPr>
          <w:p w14:paraId="07F335DC"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1865E5CF"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182DE21C"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33481095" w14:textId="77777777" w:rsidR="00FB6C00" w:rsidRPr="00FB6C00" w:rsidRDefault="00FB6C00" w:rsidP="001C76C7">
            <w:pPr>
              <w:spacing w:line="160" w:lineRule="atLeast"/>
              <w:jc w:val="both"/>
              <w:rPr>
                <w:rFonts w:ascii="Arial" w:hAnsi="Arial" w:cs="Arial"/>
              </w:rPr>
            </w:pPr>
          </w:p>
        </w:tc>
      </w:tr>
      <w:tr w:rsidR="00FB6C00" w:rsidRPr="007D17EF" w14:paraId="11B3767A" w14:textId="77777777" w:rsidTr="00FB6C00">
        <w:trPr>
          <w:jc w:val="center"/>
        </w:trPr>
        <w:tc>
          <w:tcPr>
            <w:tcW w:w="5161" w:type="dxa"/>
          </w:tcPr>
          <w:p w14:paraId="161D4F81" w14:textId="259ED1A0" w:rsidR="00FB6C00" w:rsidRDefault="00FB6C00" w:rsidP="001C76C7">
            <w:pPr>
              <w:spacing w:line="160" w:lineRule="atLeast"/>
              <w:jc w:val="both"/>
              <w:rPr>
                <w:rFonts w:ascii="Arial" w:hAnsi="Arial" w:cs="Arial"/>
              </w:rPr>
            </w:pPr>
            <w:r>
              <w:rPr>
                <w:rFonts w:ascii="Arial" w:hAnsi="Arial" w:cs="Arial"/>
              </w:rPr>
              <w:t>Data analyses &amp; publication (WP3)</w:t>
            </w:r>
          </w:p>
        </w:tc>
        <w:tc>
          <w:tcPr>
            <w:tcW w:w="276" w:type="dxa"/>
            <w:shd w:val="clear" w:color="auto" w:fill="auto"/>
          </w:tcPr>
          <w:p w14:paraId="7D7FB7BD" w14:textId="77777777" w:rsidR="00FB6C00" w:rsidRPr="00FB6C00" w:rsidRDefault="00FB6C00" w:rsidP="001C76C7">
            <w:pPr>
              <w:spacing w:line="160" w:lineRule="atLeast"/>
              <w:jc w:val="both"/>
              <w:rPr>
                <w:rFonts w:ascii="Arial" w:hAnsi="Arial" w:cs="Arial"/>
              </w:rPr>
            </w:pPr>
          </w:p>
        </w:tc>
        <w:tc>
          <w:tcPr>
            <w:tcW w:w="311" w:type="dxa"/>
            <w:shd w:val="clear" w:color="auto" w:fill="auto"/>
          </w:tcPr>
          <w:p w14:paraId="27B8D07D" w14:textId="77777777" w:rsidR="00FB6C00" w:rsidRPr="00FB6C00" w:rsidRDefault="00FB6C00" w:rsidP="001C76C7">
            <w:pPr>
              <w:spacing w:line="160" w:lineRule="atLeast"/>
              <w:jc w:val="both"/>
              <w:rPr>
                <w:rFonts w:ascii="Arial" w:hAnsi="Arial" w:cs="Arial"/>
              </w:rPr>
            </w:pPr>
          </w:p>
        </w:tc>
        <w:tc>
          <w:tcPr>
            <w:tcW w:w="277" w:type="dxa"/>
            <w:shd w:val="clear" w:color="auto" w:fill="auto"/>
          </w:tcPr>
          <w:p w14:paraId="7823046D" w14:textId="77777777" w:rsidR="00FB6C00" w:rsidRPr="00FB6C00" w:rsidRDefault="00FB6C00" w:rsidP="001C76C7">
            <w:pPr>
              <w:spacing w:line="160" w:lineRule="atLeast"/>
              <w:jc w:val="both"/>
              <w:rPr>
                <w:rFonts w:ascii="Arial" w:hAnsi="Arial" w:cs="Arial"/>
              </w:rPr>
            </w:pPr>
          </w:p>
        </w:tc>
        <w:tc>
          <w:tcPr>
            <w:tcW w:w="236" w:type="dxa"/>
            <w:tcBorders>
              <w:bottom w:val="single" w:sz="4" w:space="0" w:color="auto"/>
            </w:tcBorders>
            <w:shd w:val="clear" w:color="auto" w:fill="auto"/>
          </w:tcPr>
          <w:p w14:paraId="726DD290" w14:textId="77777777" w:rsidR="00FB6C00" w:rsidRPr="00FB6C00" w:rsidRDefault="00FB6C00" w:rsidP="001C76C7">
            <w:pPr>
              <w:spacing w:line="160" w:lineRule="atLeast"/>
              <w:jc w:val="both"/>
              <w:rPr>
                <w:rFonts w:ascii="Arial" w:hAnsi="Arial" w:cs="Arial"/>
              </w:rPr>
            </w:pPr>
          </w:p>
        </w:tc>
        <w:tc>
          <w:tcPr>
            <w:tcW w:w="310" w:type="dxa"/>
            <w:tcBorders>
              <w:bottom w:val="single" w:sz="4" w:space="0" w:color="auto"/>
            </w:tcBorders>
            <w:shd w:val="clear" w:color="auto" w:fill="000000" w:themeFill="text1"/>
          </w:tcPr>
          <w:p w14:paraId="7A33E003" w14:textId="77777777" w:rsidR="00FB6C00" w:rsidRPr="00FB6C00" w:rsidRDefault="00FB6C00" w:rsidP="001C76C7">
            <w:pPr>
              <w:spacing w:line="160" w:lineRule="atLeast"/>
              <w:jc w:val="both"/>
              <w:rPr>
                <w:rFonts w:ascii="Arial" w:hAnsi="Arial" w:cs="Arial"/>
              </w:rPr>
            </w:pPr>
          </w:p>
        </w:tc>
        <w:tc>
          <w:tcPr>
            <w:tcW w:w="311" w:type="dxa"/>
            <w:tcBorders>
              <w:bottom w:val="single" w:sz="4" w:space="0" w:color="auto"/>
            </w:tcBorders>
            <w:shd w:val="clear" w:color="auto" w:fill="000000" w:themeFill="text1"/>
          </w:tcPr>
          <w:p w14:paraId="3325BD1D" w14:textId="77777777" w:rsidR="00FB6C00" w:rsidRPr="00FB6C00" w:rsidRDefault="00FB6C00" w:rsidP="001C76C7">
            <w:pPr>
              <w:spacing w:line="160" w:lineRule="atLeast"/>
              <w:jc w:val="both"/>
              <w:rPr>
                <w:rFonts w:ascii="Arial" w:hAnsi="Arial" w:cs="Arial"/>
              </w:rPr>
            </w:pPr>
          </w:p>
        </w:tc>
        <w:tc>
          <w:tcPr>
            <w:tcW w:w="256" w:type="dxa"/>
            <w:tcBorders>
              <w:bottom w:val="single" w:sz="4" w:space="0" w:color="auto"/>
            </w:tcBorders>
            <w:shd w:val="clear" w:color="auto" w:fill="000000" w:themeFill="text1"/>
          </w:tcPr>
          <w:p w14:paraId="49D4DC46"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000000" w:themeFill="text1"/>
          </w:tcPr>
          <w:p w14:paraId="06134200" w14:textId="77777777" w:rsidR="00FB6C00" w:rsidRPr="00FB6C00" w:rsidRDefault="00FB6C00" w:rsidP="001C76C7">
            <w:pPr>
              <w:spacing w:line="160" w:lineRule="atLeast"/>
              <w:jc w:val="both"/>
              <w:rPr>
                <w:rFonts w:ascii="Arial" w:hAnsi="Arial" w:cs="Arial"/>
              </w:rPr>
            </w:pPr>
          </w:p>
        </w:tc>
        <w:tc>
          <w:tcPr>
            <w:tcW w:w="284" w:type="dxa"/>
            <w:tcBorders>
              <w:bottom w:val="single" w:sz="4" w:space="0" w:color="auto"/>
            </w:tcBorders>
            <w:shd w:val="clear" w:color="auto" w:fill="auto"/>
          </w:tcPr>
          <w:p w14:paraId="2BD7A1F0"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0A6C46E9"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76E9207F" w14:textId="77777777" w:rsidR="00FB6C00" w:rsidRPr="00FB6C00" w:rsidRDefault="00FB6C00" w:rsidP="001C76C7">
            <w:pPr>
              <w:spacing w:line="160" w:lineRule="atLeast"/>
              <w:jc w:val="both"/>
              <w:rPr>
                <w:rFonts w:ascii="Arial" w:hAnsi="Arial" w:cs="Arial"/>
              </w:rPr>
            </w:pPr>
          </w:p>
        </w:tc>
        <w:tc>
          <w:tcPr>
            <w:tcW w:w="283" w:type="dxa"/>
            <w:tcBorders>
              <w:bottom w:val="single" w:sz="4" w:space="0" w:color="auto"/>
            </w:tcBorders>
            <w:shd w:val="clear" w:color="auto" w:fill="auto"/>
          </w:tcPr>
          <w:p w14:paraId="6890AFC1" w14:textId="77777777" w:rsidR="00FB6C00" w:rsidRPr="00FB6C00" w:rsidRDefault="00FB6C00" w:rsidP="001C76C7">
            <w:pPr>
              <w:spacing w:line="160" w:lineRule="atLeast"/>
              <w:jc w:val="both"/>
              <w:rPr>
                <w:rFonts w:ascii="Arial" w:hAnsi="Arial" w:cs="Arial"/>
              </w:rPr>
            </w:pPr>
          </w:p>
        </w:tc>
      </w:tr>
    </w:tbl>
    <w:p w14:paraId="14CA914C" w14:textId="77777777" w:rsidR="00FB6C00" w:rsidRPr="00E97C12" w:rsidRDefault="00FB6C00" w:rsidP="00FB6C00">
      <w:pPr>
        <w:jc w:val="both"/>
        <w:rPr>
          <w:rFonts w:ascii="Arial" w:hAnsi="Arial" w:cs="Arial"/>
        </w:rPr>
      </w:pPr>
    </w:p>
    <w:p w14:paraId="2E88E723" w14:textId="5BA083A7" w:rsidR="00CD2130" w:rsidRPr="00045CD3" w:rsidRDefault="00045CD3" w:rsidP="00AE5DED">
      <w:pPr>
        <w:spacing w:line="240" w:lineRule="auto"/>
        <w:jc w:val="both"/>
        <w:rPr>
          <w:rFonts w:ascii="Arial" w:hAnsi="Arial" w:cs="Arial"/>
        </w:rPr>
      </w:pPr>
      <w:r w:rsidRPr="00872D63">
        <w:rPr>
          <w:rFonts w:ascii="Arial" w:hAnsi="Arial" w:cs="Arial"/>
          <w:b/>
        </w:rPr>
        <w:t>References:</w:t>
      </w:r>
      <w:r w:rsidRPr="00045CD3">
        <w:rPr>
          <w:rFonts w:ascii="Arial" w:hAnsi="Arial" w:cs="Arial"/>
        </w:rPr>
        <w:t xml:space="preserve"> [1] </w:t>
      </w:r>
      <w:r>
        <w:rPr>
          <w:rFonts w:ascii="Arial" w:hAnsi="Arial" w:cs="Arial"/>
        </w:rPr>
        <w:t xml:space="preserve">Tufto (2015) Evolution 69: 2034-2049; [2] </w:t>
      </w:r>
      <w:r w:rsidRPr="00045CD3">
        <w:rPr>
          <w:rFonts w:ascii="Arial" w:hAnsi="Arial" w:cs="Arial"/>
        </w:rPr>
        <w:t xml:space="preserve">Roff (2002) Life history </w:t>
      </w:r>
      <w:r>
        <w:rPr>
          <w:rFonts w:ascii="Arial" w:hAnsi="Arial" w:cs="Arial"/>
        </w:rPr>
        <w:t>evolution, Sinauer Associates; [3</w:t>
      </w:r>
      <w:r w:rsidRPr="00045CD3">
        <w:rPr>
          <w:rFonts w:ascii="Arial" w:hAnsi="Arial" w:cs="Arial"/>
        </w:rPr>
        <w:t>] Stearns (1992) The evolution of life histories, Oxford University Press;</w:t>
      </w:r>
      <w:r>
        <w:rPr>
          <w:rFonts w:ascii="Arial" w:hAnsi="Arial" w:cs="Arial"/>
        </w:rPr>
        <w:t xml:space="preserve"> [4] </w:t>
      </w:r>
      <w:r w:rsidRPr="00045CD3">
        <w:rPr>
          <w:rFonts w:ascii="Arial" w:hAnsi="Arial" w:cs="Arial"/>
        </w:rPr>
        <w:t>English et al. (2012) PLOS ONE 7(7), e41444;</w:t>
      </w:r>
    </w:p>
    <w:sectPr w:rsidR="00CD2130" w:rsidRPr="00045CD3" w:rsidSect="00AE5DED">
      <w:footerReference w:type="even" r:id="rId8"/>
      <w:footerReference w:type="default" r:id="rId9"/>
      <w:footnotePr>
        <w:numFmt w:val="lowerLetter"/>
      </w:footnotePr>
      <w:endnotePr>
        <w:numFmt w:val="lowerLetter"/>
      </w:endnotePr>
      <w:pgSz w:w="11905" w:h="16837"/>
      <w:pgMar w:top="720" w:right="720" w:bottom="720" w:left="720" w:header="1418" w:footer="902" w:gutter="0"/>
      <w:cols w:space="708"/>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Max Reuter" w:date="2016-05-13T12:41:00Z" w:initials="MR">
    <w:p w14:paraId="2B6AF895" w14:textId="31918F68" w:rsidR="0086377D" w:rsidRDefault="0086377D">
      <w:pPr>
        <w:pStyle w:val="CommentText"/>
      </w:pPr>
      <w:r>
        <w:rPr>
          <w:rStyle w:val="CommentReference"/>
        </w:rPr>
        <w:annotationRef/>
      </w:r>
      <w:r>
        <w:t>This needs to make more explicit reference to testing the predictions generated in WP1.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C74673" w15:done="0"/>
  <w15:commentEx w15:paraId="5E9A25DA" w15:done="0"/>
  <w15:commentEx w15:paraId="3788566D" w15:done="0"/>
  <w15:commentEx w15:paraId="7678EFD5" w15:done="0"/>
  <w15:commentEx w15:paraId="024D518A" w15:done="0"/>
  <w15:commentEx w15:paraId="6EE586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865CAA" w14:textId="77777777" w:rsidR="008A4D9B" w:rsidRDefault="008A4D9B">
      <w:pPr>
        <w:spacing w:after="0" w:line="240" w:lineRule="auto"/>
      </w:pPr>
      <w:r>
        <w:separator/>
      </w:r>
    </w:p>
  </w:endnote>
  <w:endnote w:type="continuationSeparator" w:id="0">
    <w:p w14:paraId="3911F8B3" w14:textId="77777777" w:rsidR="008A4D9B" w:rsidRDefault="008A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E1AD0" w14:textId="77777777" w:rsidR="008A4D9B" w:rsidRPr="00B52F60" w:rsidRDefault="008A4D9B" w:rsidP="00C20B58">
    <w:pPr>
      <w:pStyle w:val="Footer"/>
      <w:jc w:val="center"/>
      <w:rPr>
        <w:rFonts w:ascii="Arial" w:hAnsi="Arial" w:cs="Arial"/>
        <w:sz w:val="22"/>
        <w:szCs w:val="22"/>
      </w:rPr>
    </w:pPr>
    <w:r w:rsidRPr="00B52F60">
      <w:rPr>
        <w:rStyle w:val="PageNumber"/>
        <w:rFonts w:ascii="Arial" w:hAnsi="Arial" w:cs="Arial"/>
        <w:sz w:val="22"/>
        <w:szCs w:val="22"/>
      </w:rPr>
      <w:fldChar w:fldCharType="begin"/>
    </w:r>
    <w:r w:rsidRPr="00B52F60">
      <w:rPr>
        <w:rStyle w:val="PageNumber"/>
        <w:rFonts w:ascii="Arial" w:hAnsi="Arial" w:cs="Arial"/>
        <w:sz w:val="22"/>
        <w:szCs w:val="22"/>
      </w:rPr>
      <w:instrText xml:space="preserve"> PAGE </w:instrText>
    </w:r>
    <w:r w:rsidRPr="00B52F60">
      <w:rPr>
        <w:rStyle w:val="PageNumber"/>
        <w:rFonts w:ascii="Arial" w:hAnsi="Arial" w:cs="Arial"/>
        <w:sz w:val="22"/>
        <w:szCs w:val="22"/>
      </w:rPr>
      <w:fldChar w:fldCharType="separate"/>
    </w:r>
    <w:r>
      <w:rPr>
        <w:rStyle w:val="PageNumber"/>
        <w:rFonts w:ascii="Arial" w:hAnsi="Arial" w:cs="Arial"/>
        <w:noProof/>
        <w:sz w:val="22"/>
        <w:szCs w:val="22"/>
      </w:rPr>
      <w:t>2</w:t>
    </w:r>
    <w:r w:rsidRPr="00B52F60">
      <w:rPr>
        <w:rStyle w:val="PageNumber"/>
        <w:rFonts w:ascii="Arial" w:hAnsi="Arial" w:cs="Arial"/>
        <w:sz w:val="22"/>
        <w:szCs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1686F" w14:textId="77777777" w:rsidR="008A4D9B" w:rsidRPr="007273A0" w:rsidRDefault="008A4D9B" w:rsidP="00C20B58">
    <w:pPr>
      <w:pStyle w:val="Footer"/>
      <w:jc w:val="center"/>
      <w:rPr>
        <w:rFonts w:ascii="Arial" w:hAnsi="Arial" w:cs="Arial"/>
        <w:sz w:val="22"/>
      </w:rPr>
    </w:pPr>
    <w:r w:rsidRPr="007273A0">
      <w:rPr>
        <w:rStyle w:val="PageNumber"/>
        <w:rFonts w:ascii="Arial" w:hAnsi="Arial" w:cs="Arial"/>
        <w:sz w:val="22"/>
      </w:rPr>
      <w:fldChar w:fldCharType="begin"/>
    </w:r>
    <w:r w:rsidRPr="007273A0">
      <w:rPr>
        <w:rStyle w:val="PageNumber"/>
        <w:rFonts w:ascii="Arial" w:hAnsi="Arial" w:cs="Arial"/>
        <w:sz w:val="22"/>
      </w:rPr>
      <w:instrText xml:space="preserve"> PAGE </w:instrText>
    </w:r>
    <w:r w:rsidRPr="007273A0">
      <w:rPr>
        <w:rStyle w:val="PageNumber"/>
        <w:rFonts w:ascii="Arial" w:hAnsi="Arial" w:cs="Arial"/>
        <w:sz w:val="22"/>
      </w:rPr>
      <w:fldChar w:fldCharType="separate"/>
    </w:r>
    <w:r w:rsidR="00247C8D">
      <w:rPr>
        <w:rStyle w:val="PageNumber"/>
        <w:rFonts w:ascii="Arial" w:hAnsi="Arial" w:cs="Arial"/>
        <w:noProof/>
        <w:sz w:val="22"/>
      </w:rPr>
      <w:t>2</w:t>
    </w:r>
    <w:r w:rsidRPr="007273A0">
      <w:rPr>
        <w:rStyle w:val="PageNumber"/>
        <w:rFonts w:ascii="Arial" w:hAnsi="Arial" w:cs="Arial"/>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D4BDB" w14:textId="77777777" w:rsidR="008A4D9B" w:rsidRDefault="008A4D9B">
      <w:pPr>
        <w:spacing w:after="0" w:line="240" w:lineRule="auto"/>
      </w:pPr>
      <w:r>
        <w:separator/>
      </w:r>
    </w:p>
  </w:footnote>
  <w:footnote w:type="continuationSeparator" w:id="0">
    <w:p w14:paraId="58AC719F" w14:textId="77777777" w:rsidR="008A4D9B" w:rsidRDefault="008A4D9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a Kokko">
    <w15:presenceInfo w15:providerId="Windows Live" w15:userId="426e42e750c33d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footnotePr>
    <w:numFmt w:val="lowerLette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130"/>
    <w:rsid w:val="000160CE"/>
    <w:rsid w:val="00045CD3"/>
    <w:rsid w:val="00081BF1"/>
    <w:rsid w:val="000C5BC2"/>
    <w:rsid w:val="00130D8F"/>
    <w:rsid w:val="001C76C7"/>
    <w:rsid w:val="001E6BCC"/>
    <w:rsid w:val="001E6D50"/>
    <w:rsid w:val="00247C8D"/>
    <w:rsid w:val="002B6689"/>
    <w:rsid w:val="00350A4F"/>
    <w:rsid w:val="003C504B"/>
    <w:rsid w:val="003E1324"/>
    <w:rsid w:val="00427459"/>
    <w:rsid w:val="004529F2"/>
    <w:rsid w:val="00463DAF"/>
    <w:rsid w:val="004915A9"/>
    <w:rsid w:val="004F57D2"/>
    <w:rsid w:val="00536AB4"/>
    <w:rsid w:val="005C0D0E"/>
    <w:rsid w:val="006813C7"/>
    <w:rsid w:val="006D043C"/>
    <w:rsid w:val="007D2B32"/>
    <w:rsid w:val="0086377D"/>
    <w:rsid w:val="00872D63"/>
    <w:rsid w:val="008A4D9B"/>
    <w:rsid w:val="008E3EBC"/>
    <w:rsid w:val="008F0A72"/>
    <w:rsid w:val="009014C3"/>
    <w:rsid w:val="00935956"/>
    <w:rsid w:val="00A07B74"/>
    <w:rsid w:val="00AE094C"/>
    <w:rsid w:val="00AE5DED"/>
    <w:rsid w:val="00B15DB4"/>
    <w:rsid w:val="00B34CD9"/>
    <w:rsid w:val="00B6226B"/>
    <w:rsid w:val="00C20B58"/>
    <w:rsid w:val="00C251A5"/>
    <w:rsid w:val="00C540AD"/>
    <w:rsid w:val="00C7347E"/>
    <w:rsid w:val="00C95D71"/>
    <w:rsid w:val="00CD2130"/>
    <w:rsid w:val="00D320AF"/>
    <w:rsid w:val="00D448D1"/>
    <w:rsid w:val="00D961DC"/>
    <w:rsid w:val="00DF45C2"/>
    <w:rsid w:val="00EE1C87"/>
    <w:rsid w:val="00F12B44"/>
    <w:rsid w:val="00F83417"/>
    <w:rsid w:val="00FB6C00"/>
    <w:rsid w:val="00FD7342"/>
    <w:rsid w:val="00FF02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EF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D2130"/>
    <w:rPr>
      <w:color w:val="0000FF"/>
      <w:u w:val="single"/>
    </w:rPr>
  </w:style>
  <w:style w:type="table" w:styleId="TableGrid">
    <w:name w:val="Table Grid"/>
    <w:basedOn w:val="TableNormal"/>
    <w:uiPriority w:val="59"/>
    <w:rsid w:val="00CD213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CD2130"/>
    <w:pPr>
      <w:tabs>
        <w:tab w:val="center" w:pos="4320"/>
        <w:tab w:val="right" w:pos="8640"/>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CD2130"/>
    <w:rPr>
      <w:rFonts w:ascii="Times New Roman" w:eastAsia="Times New Roman" w:hAnsi="Times New Roman" w:cs="Times New Roman"/>
      <w:sz w:val="24"/>
      <w:szCs w:val="20"/>
      <w:lang w:val="en-US"/>
    </w:rPr>
  </w:style>
  <w:style w:type="character" w:styleId="PageNumber">
    <w:name w:val="page number"/>
    <w:basedOn w:val="DefaultParagraphFont"/>
    <w:rsid w:val="00CD2130"/>
  </w:style>
  <w:style w:type="paragraph" w:styleId="ListParagraph">
    <w:name w:val="List Paragraph"/>
    <w:basedOn w:val="Normal"/>
    <w:uiPriority w:val="34"/>
    <w:qFormat/>
    <w:rsid w:val="00CD2130"/>
    <w:pPr>
      <w:spacing w:after="0" w:line="240" w:lineRule="auto"/>
      <w:ind w:left="720"/>
      <w:contextualSpacing/>
    </w:pPr>
    <w:rPr>
      <w:rFonts w:ascii="Times New Roman" w:eastAsia="Times New Roman" w:hAnsi="Times New Roman" w:cs="Times New Roman"/>
      <w:sz w:val="24"/>
      <w:szCs w:val="20"/>
      <w:lang w:val="en-US"/>
    </w:rPr>
  </w:style>
  <w:style w:type="paragraph" w:styleId="NoSpacing">
    <w:name w:val="No Spacing"/>
    <w:uiPriority w:val="1"/>
    <w:qFormat/>
    <w:rsid w:val="00CD2130"/>
    <w:pPr>
      <w:spacing w:after="0" w:line="240" w:lineRule="auto"/>
    </w:pPr>
    <w:rPr>
      <w:rFonts w:eastAsiaTheme="minorEastAsia"/>
      <w:lang w:eastAsia="en-GB"/>
    </w:rPr>
  </w:style>
  <w:style w:type="paragraph" w:styleId="BalloonText">
    <w:name w:val="Balloon Text"/>
    <w:basedOn w:val="Normal"/>
    <w:link w:val="BalloonTextChar"/>
    <w:uiPriority w:val="99"/>
    <w:semiHidden/>
    <w:unhideWhenUsed/>
    <w:rsid w:val="00AE0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4C"/>
    <w:rPr>
      <w:rFonts w:ascii="Tahoma" w:hAnsi="Tahoma" w:cs="Tahoma"/>
      <w:sz w:val="16"/>
      <w:szCs w:val="16"/>
    </w:rPr>
  </w:style>
  <w:style w:type="character" w:styleId="CommentReference">
    <w:name w:val="annotation reference"/>
    <w:basedOn w:val="DefaultParagraphFont"/>
    <w:uiPriority w:val="99"/>
    <w:semiHidden/>
    <w:unhideWhenUsed/>
    <w:rsid w:val="00B15DB4"/>
    <w:rPr>
      <w:sz w:val="18"/>
      <w:szCs w:val="18"/>
    </w:rPr>
  </w:style>
  <w:style w:type="paragraph" w:styleId="CommentText">
    <w:name w:val="annotation text"/>
    <w:basedOn w:val="Normal"/>
    <w:link w:val="CommentTextChar"/>
    <w:uiPriority w:val="99"/>
    <w:semiHidden/>
    <w:unhideWhenUsed/>
    <w:rsid w:val="00B15DB4"/>
    <w:pPr>
      <w:spacing w:line="240" w:lineRule="auto"/>
    </w:pPr>
    <w:rPr>
      <w:sz w:val="24"/>
      <w:szCs w:val="24"/>
    </w:rPr>
  </w:style>
  <w:style w:type="character" w:customStyle="1" w:styleId="CommentTextChar">
    <w:name w:val="Comment Text Char"/>
    <w:basedOn w:val="DefaultParagraphFont"/>
    <w:link w:val="CommentText"/>
    <w:uiPriority w:val="99"/>
    <w:semiHidden/>
    <w:rsid w:val="00B15DB4"/>
    <w:rPr>
      <w:sz w:val="24"/>
      <w:szCs w:val="24"/>
    </w:rPr>
  </w:style>
  <w:style w:type="paragraph" w:styleId="CommentSubject">
    <w:name w:val="annotation subject"/>
    <w:basedOn w:val="CommentText"/>
    <w:next w:val="CommentText"/>
    <w:link w:val="CommentSubjectChar"/>
    <w:uiPriority w:val="99"/>
    <w:semiHidden/>
    <w:unhideWhenUsed/>
    <w:rsid w:val="00B15DB4"/>
    <w:rPr>
      <w:b/>
      <w:bCs/>
      <w:sz w:val="20"/>
      <w:szCs w:val="20"/>
    </w:rPr>
  </w:style>
  <w:style w:type="character" w:customStyle="1" w:styleId="CommentSubjectChar">
    <w:name w:val="Comment Subject Char"/>
    <w:basedOn w:val="CommentTextChar"/>
    <w:link w:val="CommentSubject"/>
    <w:uiPriority w:val="99"/>
    <w:semiHidden/>
    <w:rsid w:val="00B15DB4"/>
    <w:rPr>
      <w:b/>
      <w:bCs/>
      <w:sz w:val="20"/>
      <w:szCs w:val="20"/>
    </w:rPr>
  </w:style>
  <w:style w:type="paragraph" w:styleId="Revision">
    <w:name w:val="Revision"/>
    <w:hidden/>
    <w:uiPriority w:val="99"/>
    <w:semiHidden/>
    <w:rsid w:val="009014C3"/>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D2130"/>
    <w:rPr>
      <w:color w:val="0000FF"/>
      <w:u w:val="single"/>
    </w:rPr>
  </w:style>
  <w:style w:type="table" w:styleId="TableGrid">
    <w:name w:val="Table Grid"/>
    <w:basedOn w:val="TableNormal"/>
    <w:uiPriority w:val="59"/>
    <w:rsid w:val="00CD2130"/>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CD2130"/>
    <w:pPr>
      <w:tabs>
        <w:tab w:val="center" w:pos="4320"/>
        <w:tab w:val="right" w:pos="8640"/>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CD2130"/>
    <w:rPr>
      <w:rFonts w:ascii="Times New Roman" w:eastAsia="Times New Roman" w:hAnsi="Times New Roman" w:cs="Times New Roman"/>
      <w:sz w:val="24"/>
      <w:szCs w:val="20"/>
      <w:lang w:val="en-US"/>
    </w:rPr>
  </w:style>
  <w:style w:type="character" w:styleId="PageNumber">
    <w:name w:val="page number"/>
    <w:basedOn w:val="DefaultParagraphFont"/>
    <w:rsid w:val="00CD2130"/>
  </w:style>
  <w:style w:type="paragraph" w:styleId="ListParagraph">
    <w:name w:val="List Paragraph"/>
    <w:basedOn w:val="Normal"/>
    <w:uiPriority w:val="34"/>
    <w:qFormat/>
    <w:rsid w:val="00CD2130"/>
    <w:pPr>
      <w:spacing w:after="0" w:line="240" w:lineRule="auto"/>
      <w:ind w:left="720"/>
      <w:contextualSpacing/>
    </w:pPr>
    <w:rPr>
      <w:rFonts w:ascii="Times New Roman" w:eastAsia="Times New Roman" w:hAnsi="Times New Roman" w:cs="Times New Roman"/>
      <w:sz w:val="24"/>
      <w:szCs w:val="20"/>
      <w:lang w:val="en-US"/>
    </w:rPr>
  </w:style>
  <w:style w:type="paragraph" w:styleId="NoSpacing">
    <w:name w:val="No Spacing"/>
    <w:uiPriority w:val="1"/>
    <w:qFormat/>
    <w:rsid w:val="00CD2130"/>
    <w:pPr>
      <w:spacing w:after="0" w:line="240" w:lineRule="auto"/>
    </w:pPr>
    <w:rPr>
      <w:rFonts w:eastAsiaTheme="minorEastAsia"/>
      <w:lang w:eastAsia="en-GB"/>
    </w:rPr>
  </w:style>
  <w:style w:type="paragraph" w:styleId="BalloonText">
    <w:name w:val="Balloon Text"/>
    <w:basedOn w:val="Normal"/>
    <w:link w:val="BalloonTextChar"/>
    <w:uiPriority w:val="99"/>
    <w:semiHidden/>
    <w:unhideWhenUsed/>
    <w:rsid w:val="00AE0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4C"/>
    <w:rPr>
      <w:rFonts w:ascii="Tahoma" w:hAnsi="Tahoma" w:cs="Tahoma"/>
      <w:sz w:val="16"/>
      <w:szCs w:val="16"/>
    </w:rPr>
  </w:style>
  <w:style w:type="character" w:styleId="CommentReference">
    <w:name w:val="annotation reference"/>
    <w:basedOn w:val="DefaultParagraphFont"/>
    <w:uiPriority w:val="99"/>
    <w:semiHidden/>
    <w:unhideWhenUsed/>
    <w:rsid w:val="00B15DB4"/>
    <w:rPr>
      <w:sz w:val="18"/>
      <w:szCs w:val="18"/>
    </w:rPr>
  </w:style>
  <w:style w:type="paragraph" w:styleId="CommentText">
    <w:name w:val="annotation text"/>
    <w:basedOn w:val="Normal"/>
    <w:link w:val="CommentTextChar"/>
    <w:uiPriority w:val="99"/>
    <w:semiHidden/>
    <w:unhideWhenUsed/>
    <w:rsid w:val="00B15DB4"/>
    <w:pPr>
      <w:spacing w:line="240" w:lineRule="auto"/>
    </w:pPr>
    <w:rPr>
      <w:sz w:val="24"/>
      <w:szCs w:val="24"/>
    </w:rPr>
  </w:style>
  <w:style w:type="character" w:customStyle="1" w:styleId="CommentTextChar">
    <w:name w:val="Comment Text Char"/>
    <w:basedOn w:val="DefaultParagraphFont"/>
    <w:link w:val="CommentText"/>
    <w:uiPriority w:val="99"/>
    <w:semiHidden/>
    <w:rsid w:val="00B15DB4"/>
    <w:rPr>
      <w:sz w:val="24"/>
      <w:szCs w:val="24"/>
    </w:rPr>
  </w:style>
  <w:style w:type="paragraph" w:styleId="CommentSubject">
    <w:name w:val="annotation subject"/>
    <w:basedOn w:val="CommentText"/>
    <w:next w:val="CommentText"/>
    <w:link w:val="CommentSubjectChar"/>
    <w:uiPriority w:val="99"/>
    <w:semiHidden/>
    <w:unhideWhenUsed/>
    <w:rsid w:val="00B15DB4"/>
    <w:rPr>
      <w:b/>
      <w:bCs/>
      <w:sz w:val="20"/>
      <w:szCs w:val="20"/>
    </w:rPr>
  </w:style>
  <w:style w:type="character" w:customStyle="1" w:styleId="CommentSubjectChar">
    <w:name w:val="Comment Subject Char"/>
    <w:basedOn w:val="CommentTextChar"/>
    <w:link w:val="CommentSubject"/>
    <w:uiPriority w:val="99"/>
    <w:semiHidden/>
    <w:rsid w:val="00B15DB4"/>
    <w:rPr>
      <w:b/>
      <w:bCs/>
      <w:sz w:val="20"/>
      <w:szCs w:val="20"/>
    </w:rPr>
  </w:style>
  <w:style w:type="paragraph" w:styleId="Revision">
    <w:name w:val="Revision"/>
    <w:hidden/>
    <w:uiPriority w:val="99"/>
    <w:semiHidden/>
    <w:rsid w:val="009014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commentsExtended" Target="commentsExtended.xml"/><Relationship Id="rId13"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1375</Words>
  <Characters>7843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Pettorelli</dc:creator>
  <cp:lastModifiedBy>Max Reuter</cp:lastModifiedBy>
  <cp:revision>4</cp:revision>
  <dcterms:created xsi:type="dcterms:W3CDTF">2016-05-13T11:22:00Z</dcterms:created>
  <dcterms:modified xsi:type="dcterms:W3CDTF">2016-05-13T11:47:00Z</dcterms:modified>
</cp:coreProperties>
</file>